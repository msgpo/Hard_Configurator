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0" w:firstLine="0"/>
        <w:spacing w:after="240" w:line="360" w:lineRule="auto"/>
        <w:rPr>
          <w:szCs w:val="28"/>
        </w:rPr>
      </w:pPr>
      <w:r>
        <w:rPr>
          <w:szCs w:val="28"/>
        </w:rPr>
        <w:t xml:space="preserve">In part 1 we saw the first layer of </w:t>
      </w:r>
      <w:del w:id="0" w:author="Shmuel Globus" w:date="2019-04-17T16:30:00Z">
        <w:r>
          <w:rPr>
            <w:szCs w:val="28"/>
          </w:rPr>
          <w:delText xml:space="preserve"> </w:delText>
        </w:r>
      </w:del>
      <w:r>
        <w:rPr>
          <w:szCs w:val="28"/>
        </w:rPr>
        <w:t xml:space="preserve">SRP protection. </w:t>
      </w:r>
    </w:p>
    <w:p>
      <w:pPr>
        <w:ind w:left="0" w:firstLine="0"/>
        <w:spacing w:after="240" w:line="360" w:lineRule="auto"/>
        <w:rPr>
          <w:szCs w:val="28"/>
        </w:rPr>
      </w:pPr>
      <w:r>
        <w:rPr>
          <w:szCs w:val="28"/>
        </w:rPr>
        <w:t>This was related to the “</w:t>
      </w:r>
      <w:r>
        <w:rPr>
          <w:b/>
          <w:bCs/>
          <w:szCs w:val="28"/>
        </w:rPr>
        <w:t>Designated File Types”</w:t>
      </w:r>
      <w:r>
        <w:rPr>
          <w:szCs w:val="28"/>
        </w:rPr>
        <w:t xml:space="preserve"> list (DFT) and the </w:t>
      </w:r>
      <w:r>
        <w:rPr>
          <w:b/>
          <w:bCs/>
          <w:szCs w:val="28"/>
        </w:rPr>
        <w:t>ShellExecute()</w:t>
      </w:r>
      <w:r>
        <w:rPr>
          <w:szCs w:val="28"/>
        </w:rPr>
        <w:t xml:space="preserve"> API function. If a file extension is on the DFT list, then ShellExecute() can ask SRP what to do and prevent </w:t>
      </w:r>
      <w:r>
        <w:rPr>
          <w:szCs w:val="28"/>
        </w:rPr>
        <w:t>o</w:t>
      </w:r>
      <w:r>
        <w:rPr>
          <w:szCs w:val="28"/>
        </w:rPr>
        <w:t>pening</w:t>
      </w:r>
      <w:r>
        <w:rPr>
          <w:szCs w:val="28"/>
        </w:rPr>
        <w:t xml:space="preserve"> the file by the user</w:t>
      </w:r>
      <w:r>
        <w:rPr>
          <w:szCs w:val="28"/>
        </w:rPr>
        <w:t>. But</w:t>
      </w:r>
      <w:r>
        <w:rPr>
          <w:szCs w:val="28"/>
        </w:rPr>
        <w:t xml:space="preserve"> </w:t>
      </w:r>
      <w:r>
        <w:rPr>
          <w:szCs w:val="28"/>
        </w:rPr>
        <w:t>still,</w:t>
      </w:r>
      <w:r>
        <w:rPr>
          <w:szCs w:val="28"/>
        </w:rPr>
        <w:t xml:space="preserve"> the </w:t>
      </w:r>
      <w:r>
        <w:rPr>
          <w:szCs w:val="28"/>
        </w:rPr>
        <w:t xml:space="preserve">file can be </w:t>
      </w:r>
      <w:r>
        <w:rPr>
          <w:szCs w:val="28"/>
        </w:rPr>
        <w:t>open</w:t>
      </w:r>
      <w:r>
        <w:rPr>
          <w:szCs w:val="28"/>
        </w:rPr>
        <w:t>ed</w:t>
      </w:r>
      <w:r>
        <w:rPr>
          <w:szCs w:val="28"/>
        </w:rPr>
        <w:t xml:space="preserve"> </w:t>
      </w:r>
      <w:r>
        <w:rPr>
          <w:szCs w:val="28"/>
        </w:rPr>
        <w:t xml:space="preserve">by </w:t>
      </w:r>
      <w:r>
        <w:rPr>
          <w:szCs w:val="28"/>
        </w:rPr>
        <w:t xml:space="preserve">using </w:t>
      </w:r>
      <w:del w:id="1" w:author="Shmuel Globus" w:date="2019-04-17T16:30:00Z">
        <w:r>
          <w:rPr>
            <w:szCs w:val="28"/>
          </w:rPr>
          <w:delText xml:space="preserve">the </w:delText>
        </w:r>
      </w:del>
      <w:ins w:id="2" w:author="Shmuel Globus" w:date="2019-04-17T16:30:00Z">
        <w:r>
          <w:rPr>
            <w:szCs w:val="28"/>
          </w:rPr>
          <w:t>a</w:t>
        </w:r>
        <w:r>
          <w:rPr>
            <w:szCs w:val="28"/>
          </w:rPr>
          <w:t xml:space="preserve"> </w:t>
        </w:r>
      </w:ins>
      <w:r>
        <w:rPr>
          <w:szCs w:val="28"/>
        </w:rPr>
        <w:t>command line with sponsor, for e</w:t>
      </w:r>
      <w:r>
        <w:rPr>
          <w:szCs w:val="28"/>
        </w:rPr>
        <w:t>xample</w:t>
      </w:r>
      <w:r>
        <w:rPr>
          <w:szCs w:val="28"/>
        </w:rPr>
        <w:t xml:space="preserve">: </w:t>
      </w:r>
      <w:r>
        <w:rPr>
          <w:szCs w:val="28"/>
        </w:rPr>
      </w:r>
    </w:p>
    <w:p>
      <w:pPr>
        <w:ind w:left="0" w:firstLine="0"/>
        <w:spacing w:after="240" w:line="360" w:lineRule="auto"/>
        <w:rPr>
          <w:b/>
          <w:bCs/>
          <w:color w:val="0000ff"/>
          <w:szCs w:val="28"/>
        </w:rPr>
      </w:pPr>
      <w:r>
        <w:rPr>
          <w:b/>
          <w:bCs/>
          <w:color w:val="0000ff"/>
          <w:szCs w:val="28"/>
        </w:rPr>
        <w:t>mshta.exe %Userprofile%\Desktop\How2BeR</w:t>
      </w:r>
      <w:del w:id="3" w:author="Unknown" w:date="2019-04-17T15:50:40Z">
        <w:r>
          <w:rPr>
            <w:b/>
            <w:bCs/>
            <w:color w:val="0000ff"/>
            <w:szCs w:val="28"/>
          </w:rPr>
          <w:delText>ea</w:delText>
        </w:r>
      </w:del>
      <w:ins w:id="4" w:author="Unknown" w:date="2019-04-17T15:53:34Z">
        <w:r>
          <w:rPr>
            <w:b/>
            <w:bCs/>
            <w:color w:val="0000ff"/>
            <w:szCs w:val="28"/>
          </w:rPr>
          <w:t>i</w:t>
        </w:r>
      </w:ins>
      <w:r>
        <w:rPr>
          <w:b/>
          <w:bCs/>
          <w:color w:val="0000ff"/>
          <w:szCs w:val="28"/>
        </w:rPr>
        <w:t>ch</w:t>
      </w:r>
      <w:ins w:id="5" w:author="Shmuel Globus" w:date="2019-04-17T16:30:00Z">
        <w:del w:id="6" w:author="Unknown" w:date="2019-04-17T15:50:40Z">
          <w:r>
            <w:rPr>
              <w:b/>
              <w:bCs/>
              <w:color w:val="0000ff"/>
              <w:szCs w:val="28"/>
            </w:rPr>
            <w:delText>ed</w:delText>
          </w:r>
        </w:del>
      </w:ins>
      <w:r>
        <w:rPr>
          <w:b/>
          <w:bCs/>
          <w:color w:val="0000ff"/>
          <w:szCs w:val="28"/>
        </w:rPr>
        <w:t>.hta</w:t>
      </w:r>
    </w:p>
    <w:p>
      <w:pPr>
        <w:ind w:left="0" w:firstLine="0"/>
        <w:spacing w:after="240" w:line="360" w:lineRule="auto"/>
        <w:rPr>
          <w:szCs w:val="28"/>
          <w:del w:id="7" w:author="Unknown" w:date="2019-04-25T11:50:50Z"/>
        </w:rPr>
      </w:pPr>
      <w:r>
        <w:rPr>
          <w:szCs w:val="28"/>
        </w:rPr>
        <w:t xml:space="preserve">In this case, ShellExecute() will be skipped. </w:t>
      </w:r>
    </w:p>
    <w:p>
      <w:pPr>
        <w:ind w:left="0" w:firstLine="0"/>
        <w:spacing w:after="240" w:line="360" w:lineRule="auto"/>
        <w:rPr>
          <w:szCs w:val="28"/>
        </w:rPr>
      </w:pPr>
      <w:r>
        <w:rPr>
          <w:szCs w:val="28"/>
        </w:rPr>
        <w:t xml:space="preserve">This leaves Windows with two possibilities: </w:t>
      </w:r>
    </w:p>
    <w:p>
      <w:pPr>
        <w:ind w:left="0" w:firstLine="0"/>
        <w:spacing w:after="240" w:line="360" w:lineRule="auto"/>
        <w:rPr>
          <w:szCs w:val="28"/>
        </w:rPr>
      </w:pPr>
      <w:del w:id="8" w:author="Unknown" w:date="2019-04-17T15:50:40Z">
        <w:r>
          <w:rPr>
            <w:szCs w:val="28"/>
          </w:rPr>
          <w:delText xml:space="preserve">1. </w:delText>
        </w:r>
      </w:del>
      <w:ins w:id="9" w:author="Unknown" w:date="2019-04-17T15:53:34Z">
        <w:r>
          <w:rPr>
            <w:b/>
            <w:bCs/>
            <w:szCs w:val="28"/>
          </w:rPr>
          <w:t>1</w:t>
        </w:r>
        <w:r>
          <w:rPr>
            <w:b/>
            <w:bCs/>
            <w:szCs w:val="28"/>
            <w:vertAlign w:val="superscript"/>
          </w:rPr>
          <w:t>st</w:t>
        </w:r>
        <w:r>
          <w:rPr>
            <w:b/>
            <w:bCs/>
            <w:szCs w:val="28"/>
          </w:rPr>
          <w:t xml:space="preserve">: </w:t>
        </w:r>
      </w:ins>
      <w:r>
        <w:rPr>
          <w:szCs w:val="28"/>
        </w:rPr>
        <w:t xml:space="preserve">Allow opening the file. </w:t>
      </w:r>
    </w:p>
    <w:p>
      <w:pPr>
        <w:ind w:left="0" w:firstLine="0"/>
        <w:spacing w:after="240" w:line="360" w:lineRule="auto"/>
        <w:rPr>
          <w:szCs w:val="28"/>
        </w:rPr>
      </w:pPr>
      <w:del w:id="10" w:author="Unknown" w:date="2019-04-17T15:50:40Z">
        <w:r>
          <w:rPr>
            <w:szCs w:val="28"/>
          </w:rPr>
          <w:delText xml:space="preserve">2. </w:delText>
        </w:r>
      </w:del>
      <w:ins w:id="11" w:author="Unknown" w:date="2019-04-17T15:53:34Z">
        <w:r>
          <w:rPr>
            <w:b/>
            <w:bCs/>
            <w:szCs w:val="28"/>
          </w:rPr>
          <w:t>2</w:t>
        </w:r>
        <w:r>
          <w:rPr>
            <w:b/>
            <w:bCs/>
            <w:szCs w:val="28"/>
            <w:vertAlign w:val="superscript"/>
          </w:rPr>
          <w:t>nd</w:t>
        </w:r>
        <w:r>
          <w:rPr>
            <w:b/>
            <w:bCs/>
            <w:szCs w:val="28"/>
          </w:rPr>
          <w:t>:</w:t>
        </w:r>
        <w:r>
          <w:rPr>
            <w:szCs w:val="28"/>
          </w:rPr>
          <w:t xml:space="preserve"> </w:t>
        </w:r>
      </w:ins>
      <w:r>
        <w:rPr>
          <w:szCs w:val="28"/>
        </w:rPr>
        <w:t xml:space="preserve">Use another mechanism to call into SRP. </w:t>
      </w:r>
    </w:p>
    <w:p>
      <w:pPr>
        <w:ind w:left="0" w:firstLine="0"/>
        <w:spacing w:after="240" w:line="360" w:lineRule="auto"/>
        <w:rPr>
          <w:szCs w:val="28"/>
        </w:rPr>
      </w:pPr>
      <w:r>
        <w:rPr>
          <w:szCs w:val="28"/>
        </w:rPr>
        <w:t xml:space="preserve">In most cases, Windows will follow the first way, but in certain cases, another mechanism can be used to call into SRP. It is based on so-called </w:t>
      </w:r>
      <w:r>
        <w:rPr>
          <w:b/>
          <w:bCs/>
          <w:szCs w:val="28"/>
        </w:rPr>
        <w:t>Privileged Objects: “CMD Host”, “Windows Script Host”, and “Windows Installer”.</w:t>
      </w:r>
      <w:r>
        <w:rPr>
          <w:szCs w:val="28"/>
        </w:rPr>
        <w:t xml:space="preserve"> They </w:t>
      </w:r>
      <w:r>
        <w:rPr>
          <w:szCs w:val="28"/>
        </w:rPr>
        <w:t>can</w:t>
      </w:r>
      <w:r>
        <w:rPr>
          <w:szCs w:val="28"/>
        </w:rPr>
        <w:t xml:space="preserve"> call into SRP </w:t>
      </w:r>
      <w:r>
        <w:rPr>
          <w:szCs w:val="28"/>
        </w:rPr>
        <w:t xml:space="preserve">regarding </w:t>
      </w:r>
      <w:r>
        <w:rPr>
          <w:szCs w:val="28"/>
        </w:rPr>
        <w:t>supported file</w:t>
      </w:r>
      <w:r>
        <w:rPr>
          <w:szCs w:val="28"/>
        </w:rPr>
        <w:t xml:space="preserve"> types</w:t>
      </w:r>
      <w:r>
        <w:rPr>
          <w:szCs w:val="28"/>
        </w:rPr>
        <w:t xml:space="preserve">. </w:t>
      </w:r>
      <w:r>
        <w:rPr>
          <w:szCs w:val="28"/>
        </w:rPr>
        <w:t>Thus,</w:t>
      </w:r>
      <w:r>
        <w:rPr>
          <w:szCs w:val="28"/>
        </w:rPr>
        <w:t xml:space="preserve"> </w:t>
      </w:r>
      <w:r>
        <w:rPr>
          <w:szCs w:val="28"/>
        </w:rPr>
        <w:t>“</w:t>
      </w:r>
      <w:r>
        <w:rPr>
          <w:szCs w:val="28"/>
        </w:rPr>
        <w:t>How2BeR</w:t>
      </w:r>
      <w:del w:id="12" w:author="Unknown" w:date="2019-04-17T15:50:40Z">
        <w:r>
          <w:rPr>
            <w:szCs w:val="28"/>
          </w:rPr>
          <w:delText>eached</w:delText>
        </w:r>
      </w:del>
      <w:ins w:id="13" w:author="Unknown" w:date="2019-04-17T15:53:34Z">
        <w:r>
          <w:rPr>
            <w:szCs w:val="28"/>
          </w:rPr>
          <w:t>ich</w:t>
        </w:r>
      </w:ins>
      <w:r>
        <w:rPr>
          <w:szCs w:val="28"/>
        </w:rPr>
        <w:t>.vbs</w:t>
      </w:r>
      <w:r>
        <w:rPr>
          <w:szCs w:val="28"/>
        </w:rPr>
        <w:t>”</w:t>
      </w:r>
      <w:r>
        <w:rPr>
          <w:szCs w:val="28"/>
        </w:rPr>
        <w:t xml:space="preserve"> file</w:t>
      </w:r>
      <w:r>
        <w:rPr>
          <w:szCs w:val="28"/>
        </w:rPr>
        <w:t xml:space="preserve"> </w:t>
      </w:r>
      <w:r>
        <w:rPr>
          <w:szCs w:val="28"/>
        </w:rPr>
        <w:t xml:space="preserve">can be </w:t>
      </w:r>
      <w:r>
        <w:rPr>
          <w:szCs w:val="28"/>
        </w:rPr>
        <w:t>monitored (</w:t>
      </w:r>
      <w:r>
        <w:rPr>
          <w:szCs w:val="28"/>
        </w:rPr>
        <w:t>blocked</w:t>
      </w:r>
      <w:r>
        <w:rPr>
          <w:szCs w:val="28"/>
        </w:rPr>
        <w:t>)</w:t>
      </w:r>
      <w:r>
        <w:rPr>
          <w:szCs w:val="28"/>
        </w:rPr>
        <w:t xml:space="preserve"> because </w:t>
      </w:r>
      <w:r>
        <w:rPr>
          <w:szCs w:val="28"/>
        </w:rPr>
        <w:t>“</w:t>
      </w:r>
      <w:r>
        <w:rPr>
          <w:szCs w:val="28"/>
        </w:rPr>
        <w:t>Windows Script Host</w:t>
      </w:r>
      <w:r>
        <w:rPr>
          <w:szCs w:val="28"/>
        </w:rPr>
        <w:t>”</w:t>
      </w:r>
      <w:r>
        <w:rPr>
          <w:szCs w:val="28"/>
        </w:rPr>
        <w:t xml:space="preserve"> can call</w:t>
      </w:r>
      <w:r>
        <w:rPr>
          <w:szCs w:val="28"/>
        </w:rPr>
        <w:t xml:space="preserve"> into SRP </w:t>
      </w:r>
      <w:r>
        <w:rPr>
          <w:szCs w:val="28"/>
        </w:rPr>
        <w:t xml:space="preserve">regarding </w:t>
      </w:r>
      <w:r>
        <w:rPr>
          <w:szCs w:val="28"/>
        </w:rPr>
        <w:t>VBS files (even when VBS is not on</w:t>
      </w:r>
      <w:r>
        <w:rPr>
          <w:szCs w:val="28"/>
        </w:rPr>
        <w:t xml:space="preserve"> the</w:t>
      </w:r>
      <w:r>
        <w:rPr>
          <w:szCs w:val="28"/>
        </w:rPr>
        <w:t xml:space="preserve"> DFT list). </w:t>
      </w:r>
      <w:r>
        <w:rPr>
          <w:szCs w:val="28"/>
        </w:rPr>
      </w:r>
    </w:p>
    <w:p>
      <w:pPr>
        <w:ind w:left="0" w:firstLine="0"/>
        <w:spacing w:after="240" w:line="360" w:lineRule="auto"/>
        <w:rPr>
          <w:szCs w:val="28"/>
        </w:rPr>
      </w:pPr>
      <w:r>
        <w:rPr>
          <w:szCs w:val="28"/>
        </w:rPr>
        <w:t xml:space="preserve">The above-mentioned </w:t>
      </w:r>
      <w:r>
        <w:rPr>
          <w:b/>
          <w:bCs/>
          <w:szCs w:val="28"/>
        </w:rPr>
        <w:t>Privileged Objects</w:t>
      </w:r>
      <w:r>
        <w:rPr>
          <w:szCs w:val="28"/>
        </w:rPr>
        <w:t xml:space="preserve"> can control file execution independently of ShellExecute() and the DFT list. Furthermore, file blocking by </w:t>
      </w:r>
      <w:r>
        <w:rPr>
          <w:b/>
          <w:bCs/>
          <w:szCs w:val="28"/>
        </w:rPr>
        <w:t>Privileged Objects</w:t>
      </w:r>
      <w:r>
        <w:rPr>
          <w:szCs w:val="28"/>
        </w:rPr>
        <w:t xml:space="preserve"> is more comprehensive than by ShellExecute(). For example, </w:t>
      </w:r>
      <w:r>
        <w:rPr>
          <w:szCs w:val="28"/>
        </w:rPr>
        <w:t>let’s</w:t>
      </w:r>
      <w:r>
        <w:rPr>
          <w:szCs w:val="28"/>
        </w:rPr>
        <w:t xml:space="preserve"> run </w:t>
      </w:r>
      <w:r>
        <w:rPr>
          <w:szCs w:val="28"/>
        </w:rPr>
        <w:t>How2BeR</w:t>
      </w:r>
      <w:del w:id="14" w:author="Unknown" w:date="2019-04-17T15:50:40Z">
        <w:r>
          <w:rPr>
            <w:szCs w:val="28"/>
          </w:rPr>
          <w:delText>eached</w:delText>
        </w:r>
      </w:del>
      <w:ins w:id="15" w:author="Unknown" w:date="2019-04-17T15:53:34Z">
        <w:r>
          <w:rPr>
            <w:szCs w:val="28"/>
          </w:rPr>
          <w:t>ich</w:t>
        </w:r>
      </w:ins>
      <w:r>
        <w:rPr>
          <w:szCs w:val="28"/>
        </w:rPr>
        <w:t xml:space="preserve">.vbs </w:t>
      </w:r>
      <w:r>
        <w:rPr>
          <w:szCs w:val="28"/>
        </w:rPr>
        <w:t>b</w:t>
      </w:r>
      <w:r>
        <w:rPr>
          <w:szCs w:val="28"/>
        </w:rPr>
        <w:t>y</w:t>
      </w:r>
      <w:r>
        <w:rPr>
          <w:szCs w:val="28"/>
        </w:rPr>
        <w:t xml:space="preserve">: </w:t>
      </w:r>
      <w:r>
        <w:rPr>
          <w:szCs w:val="28"/>
        </w:rPr>
      </w:r>
    </w:p>
    <w:p>
      <w:pPr>
        <w:ind w:left="0" w:firstLine="0"/>
        <w:spacing w:after="240" w:line="360" w:lineRule="auto"/>
        <w:rPr>
          <w:szCs w:val="28"/>
        </w:rPr>
      </w:pPr>
      <w:r>
        <w:rPr>
          <w:szCs w:val="28"/>
        </w:rPr>
        <w:t xml:space="preserve">(A) Double click from the Desktop </w:t>
      </w:r>
    </w:p>
    <w:p>
      <w:pPr>
        <w:ind w:left="0" w:firstLine="0"/>
        <w:spacing w:after="240" w:line="360" w:lineRule="auto"/>
        <w:rPr>
          <w:szCs w:val="28"/>
        </w:rPr>
      </w:pPr>
      <w:r>
        <w:rPr>
          <w:szCs w:val="28"/>
        </w:rPr>
        <w:t xml:space="preserve">(B) Executing the command line: </w:t>
      </w:r>
    </w:p>
    <w:p>
      <w:pPr>
        <w:ind w:left="720" w:firstLine="0"/>
        <w:spacing w:after="240" w:line="360" w:lineRule="auto"/>
        <w:rPr>
          <w:b/>
          <w:bCs/>
          <w:color w:val="0000ff"/>
          <w:szCs w:val="28"/>
        </w:rPr>
      </w:pPr>
      <w:r>
        <w:rPr>
          <w:b/>
          <w:bCs/>
          <w:color w:val="0000ff"/>
          <w:szCs w:val="28"/>
        </w:rPr>
        <w:t xml:space="preserve"> wscript.exe %Userprofile%\How2BeR</w:t>
      </w:r>
      <w:del w:id="16" w:author="Unknown" w:date="2019-04-17T15:50:40Z">
        <w:r>
          <w:rPr>
            <w:b/>
            <w:bCs/>
            <w:color w:val="0000ff"/>
            <w:szCs w:val="28"/>
          </w:rPr>
          <w:delText>eached</w:delText>
        </w:r>
      </w:del>
      <w:ins w:id="17" w:author="Unknown" w:date="2019-04-17T15:53:34Z">
        <w:r>
          <w:rPr>
            <w:b/>
            <w:bCs/>
            <w:color w:val="0000ff"/>
            <w:szCs w:val="28"/>
          </w:rPr>
          <w:t>ich</w:t>
        </w:r>
      </w:ins>
      <w:r>
        <w:rPr>
          <w:b/>
          <w:bCs/>
          <w:color w:val="0000ff"/>
          <w:szCs w:val="28"/>
        </w:rPr>
        <w:t>.vbs</w:t>
      </w:r>
    </w:p>
    <w:p>
      <w:pPr>
        <w:ind w:left="0" w:firstLine="0"/>
        <w:spacing w:after="240" w:line="360" w:lineRule="auto"/>
        <w:rPr>
          <w:szCs w:val="28"/>
          <w:del w:id="18" w:author="Unknown" w:date="2019-04-25T11:50:50Z"/>
        </w:rPr>
      </w:pPr>
      <w:del w:id="19" w:author="Unknown" w:date="2019-04-25T11:50:50Z">
        <w:r>
          <w:rPr>
            <w:szCs w:val="28"/>
          </w:rPr>
        </w:r>
      </w:del>
    </w:p>
    <w:p>
      <w:pPr>
        <w:ind w:left="0" w:firstLine="0"/>
        <w:spacing w:after="240" w:line="360" w:lineRule="auto"/>
        <w:rPr>
          <w:szCs w:val="28"/>
        </w:rPr>
      </w:pPr>
      <w:r>
        <w:rPr>
          <w:szCs w:val="28"/>
        </w:rPr>
        <w:t>If we add the VBS extension to the DFT list</w:t>
      </w:r>
      <w:ins w:id="20" w:author="Shmuel Globus" w:date="2019-04-17T16:30:00Z">
        <w:r>
          <w:rPr>
            <w:szCs w:val="28"/>
          </w:rPr>
          <w:t xml:space="preserve"> (in Hard_Configurator, it is on the list by default)</w:t>
        </w:r>
      </w:ins>
      <w:r>
        <w:rPr>
          <w:szCs w:val="28"/>
        </w:rPr>
        <w:t xml:space="preserve">, then: </w:t>
      </w:r>
    </w:p>
    <w:p>
      <w:pPr>
        <w:ind w:left="0" w:firstLine="0"/>
        <w:spacing w:after="240" w:line="360" w:lineRule="auto"/>
        <w:rPr>
          <w:szCs w:val="28"/>
        </w:rPr>
      </w:pPr>
      <w:r>
        <w:rPr>
          <w:szCs w:val="28"/>
        </w:rPr>
        <w:t xml:space="preserve">ShellExecute() can block (A) but not (B). </w:t>
      </w:r>
    </w:p>
    <w:p>
      <w:pPr>
        <w:ind w:left="0" w:firstLine="0"/>
        <w:spacing w:after="240" w:line="360" w:lineRule="auto"/>
        <w:rPr>
          <w:szCs w:val="28"/>
        </w:rPr>
      </w:pPr>
      <w:r>
        <w:rPr>
          <w:b/>
          <w:bCs/>
          <w:szCs w:val="28"/>
        </w:rPr>
        <w:t>Privileged Objects</w:t>
      </w:r>
      <w:r>
        <w:rPr>
          <w:szCs w:val="28"/>
        </w:rPr>
        <w:t xml:space="preserve"> can block both (A) and (B). </w:t>
      </w:r>
    </w:p>
    <w:p>
      <w:pPr>
        <w:ind w:left="0" w:firstLine="0"/>
        <w:spacing w:after="240" w:line="360" w:lineRule="auto"/>
        <w:rPr>
          <w:szCs w:val="28"/>
        </w:rPr>
      </w:pPr>
      <w:r>
        <w:rPr>
          <w:szCs w:val="28"/>
        </w:rPr>
        <w:t xml:space="preserve">Additionally, </w:t>
      </w:r>
      <w:r>
        <w:rPr>
          <w:b/>
          <w:bCs/>
          <w:szCs w:val="28"/>
        </w:rPr>
        <w:t>Privileged Objects</w:t>
      </w:r>
      <w:r>
        <w:rPr>
          <w:szCs w:val="28"/>
        </w:rPr>
        <w:t xml:space="preserve"> can block supported files even when those files have changed extensions. </w:t>
      </w:r>
    </w:p>
    <w:p>
      <w:pPr>
        <w:ind w:left="0" w:firstLine="0"/>
        <w:spacing w:after="240" w:line="360" w:lineRule="auto"/>
        <w:rPr>
          <w:szCs w:val="28"/>
        </w:rPr>
      </w:pPr>
      <w:r>
        <w:rPr>
          <w:szCs w:val="28"/>
        </w:rPr>
        <w:t>Although users mostly run files by clicking on them or pressing the Enter key (not executing command lines), protection from (B) is quite important, for the following reason: An Office document macro or any shortcut can execute command lines. The same is usually true when the system or application is exploited.</w:t>
      </w:r>
    </w:p>
    <w:p>
      <w:pPr>
        <w:ind w:left="0" w:firstLine="0"/>
        <w:spacing w:after="240" w:line="360" w:lineRule="auto"/>
        <w:rPr>
          <w:szCs w:val="28"/>
        </w:rPr>
      </w:pPr>
      <w:r>
        <w:rPr>
          <w:szCs w:val="28"/>
        </w:rPr>
        <w:t xml:space="preserve">Based on the above, we see that scripts in BAT, CMD, JS, JSE, VBS, VBS, WSF, WSH, and MSI files can be blocked in two independent ways: </w:t>
      </w:r>
    </w:p>
    <w:p>
      <w:pPr>
        <w:ind w:left="0" w:firstLine="0"/>
        <w:spacing w:after="240" w:line="360" w:lineRule="auto"/>
        <w:rPr>
          <w:szCs w:val="28"/>
        </w:rPr>
        <w:pPrChange w:id="21" w:author="Shmuel Globus" w:date="2019-04-17T16:42:00Z">
          <w:pPr>
            <w:numPr>
              <w:ilvl w:val="0"/>
              <w:numId w:val="1"/>
            </w:numPr>
            <w:ind w:left="360" w:hanging="360"/>
            <w:spacing w:after="240" w:line="360" w:lineRule="auto"/>
          </w:pPr>
        </w:pPrChange>
      </w:pPr>
      <w:ins w:id="22" w:author="Shmuel Globus" w:date="2019-04-17T16:30:00Z">
        <w:r>
          <w:rPr>
            <w:b/>
            <w:bCs/>
            <w:szCs w:val="28"/>
          </w:rPr>
          <w:t>1</w:t>
        </w:r>
        <w:r>
          <w:rPr>
            <w:b/>
            <w:bCs/>
            <w:szCs w:val="28"/>
            <w:vertAlign w:val="superscript"/>
            <w:rPrChange w:id="23" w:author="Shmuel Globus" w:date="2019-04-17T16:42:00Z">
              <w:rPr>
                <w:b/>
                <w:bCs/>
                <w:szCs w:val="28"/>
              </w:rPr>
            </w:rPrChange>
          </w:rPr>
          <w:t>st</w:t>
        </w:r>
        <w:r>
          <w:rPr>
            <w:b/>
            <w:bCs/>
            <w:szCs w:val="28"/>
          </w:rPr>
          <w:t xml:space="preserve">: </w:t>
        </w:r>
      </w:ins>
      <w:r>
        <w:rPr>
          <w:b/>
          <w:bCs/>
          <w:szCs w:val="28"/>
        </w:rPr>
        <w:t>By extension (DFT list, ShellExecute())</w:t>
      </w:r>
      <w:ins w:id="24" w:author="Shmuel Globus" w:date="2019-04-17T16:30:00Z">
        <w:r>
          <w:rPr>
            <w:b/>
            <w:bCs/>
            <w:szCs w:val="28"/>
          </w:rPr>
          <w:t>.</w:t>
        </w:r>
      </w:ins>
      <w:r>
        <w:rPr>
          <w:szCs w:val="28"/>
        </w:rPr>
        <w:t xml:space="preserve"> </w:t>
      </w:r>
    </w:p>
    <w:p>
      <w:pPr>
        <w:ind w:left="360" w:hanging="360"/>
        <w:spacing w:after="240" w:line="360" w:lineRule="auto"/>
        <w:rPr>
          <w:szCs w:val="28"/>
        </w:rPr>
      </w:pPr>
      <w:ins w:id="25" w:author="Shmuel Globus" w:date="2019-04-17T16:30:00Z">
        <w:r>
          <w:rPr>
            <w:b/>
            <w:bCs/>
            <w:szCs w:val="28"/>
          </w:rPr>
          <w:t>2</w:t>
        </w:r>
        <w:r>
          <w:rPr>
            <w:b/>
            <w:bCs/>
            <w:szCs w:val="28"/>
            <w:vertAlign w:val="superscript"/>
            <w:rPrChange w:id="26" w:author="Shmuel Globus" w:date="2019-04-17T16:42:00Z">
              <w:rPr>
                <w:b/>
                <w:bCs/>
                <w:szCs w:val="28"/>
              </w:rPr>
            </w:rPrChange>
          </w:rPr>
          <w:t>nd</w:t>
        </w:r>
        <w:r>
          <w:rPr>
            <w:b/>
            <w:bCs/>
            <w:szCs w:val="28"/>
          </w:rPr>
          <w:t xml:space="preserve">: </w:t>
        </w:r>
      </w:ins>
      <w:r>
        <w:rPr>
          <w:b/>
          <w:bCs/>
          <w:szCs w:val="28"/>
        </w:rPr>
        <w:t>By Privileged Objects (“CMD Host”, “Windows Script Host”, and “Windows Installer”).</w:t>
      </w:r>
      <w:r>
        <w:rPr>
          <w:szCs w:val="28"/>
        </w:rPr>
        <w:t xml:space="preserve"> </w:t>
      </w:r>
    </w:p>
    <w:p>
      <w:pPr>
        <w:ind w:left="0" w:firstLine="0"/>
        <w:spacing w:after="240" w:line="360" w:lineRule="auto"/>
        <w:rPr>
          <w:szCs w:val="28"/>
        </w:rPr>
      </w:pPr>
      <w:r>
        <w:rPr>
          <w:szCs w:val="28"/>
        </w:rPr>
        <w:t xml:space="preserve">The same applies to COM and SCR files which use ShellExecute() to find out that they are just a special kind of  EXE file. </w:t>
      </w:r>
    </w:p>
    <w:p>
      <w:pPr>
        <w:ind w:left="0" w:firstLine="0"/>
        <w:spacing w:after="240" w:line="360" w:lineRule="auto"/>
        <w:rPr>
          <w:szCs w:val="28"/>
        </w:rPr>
      </w:pPr>
      <w:r>
        <w:rPr>
          <w:szCs w:val="28"/>
        </w:rPr>
        <w:t xml:space="preserve">The native Windows executable EXE files always run without invoking Shell Execute(). The API function CreateProcess() is used instead, and it can also call into SRP to block COM, EXE, and SCR files. </w:t>
      </w:r>
    </w:p>
    <w:p>
      <w:pPr>
        <w:ind w:left="0" w:firstLine="0"/>
        <w:spacing w:after="240" w:line="360" w:lineRule="auto"/>
        <w:rPr>
          <w:szCs w:val="28"/>
        </w:rPr>
      </w:pPr>
      <w:r>
        <w:rPr>
          <w:szCs w:val="28"/>
        </w:rPr>
        <w:t xml:space="preserve">There is also LoadLibrary() API function that can call into SRP. It is invoked when an EXE file is executed and tries to load binary libraries (DLL and OCX files). SRP can be configured either to allow or to block loading libraries from specified locations. This layer of protection can stop many DLL attacks, when system files are used to load malicious libraries from User Space. For example (paths omitted for simplicity): </w:t>
      </w:r>
    </w:p>
    <w:p>
      <w:pPr>
        <w:ind w:left="0" w:firstLine="0"/>
        <w:spacing w:after="240" w:line="360" w:lineRule="auto"/>
        <w:rPr>
          <w:szCs w:val="28"/>
        </w:rPr>
      </w:pPr>
      <w:r>
        <w:rPr>
          <w:szCs w:val="28"/>
        </w:rPr>
        <w:t xml:space="preserve">InstallUtil.exe /logfile= /LogToConsole=false /U malicious.dll </w:t>
      </w:r>
    </w:p>
    <w:p>
      <w:pPr>
        <w:ind w:left="0" w:firstLine="0"/>
        <w:spacing w:after="240" w:line="360" w:lineRule="auto"/>
        <w:rPr>
          <w:szCs w:val="28"/>
        </w:rPr>
      </w:pPr>
      <w:r>
        <w:rPr>
          <w:szCs w:val="28"/>
        </w:rPr>
        <w:t xml:space="preserve">regsvcs.exe malicious.dll </w:t>
      </w:r>
    </w:p>
    <w:p>
      <w:pPr>
        <w:ind w:left="0" w:firstLine="0"/>
        <w:spacing w:after="240" w:line="360" w:lineRule="auto"/>
        <w:rPr>
          <w:szCs w:val="28"/>
        </w:rPr>
      </w:pPr>
      <w:r>
        <w:rPr>
          <w:szCs w:val="28"/>
        </w:rPr>
        <w:t xml:space="preserve">regasm.exe /U malicious.dll </w:t>
      </w:r>
    </w:p>
    <w:p>
      <w:pPr>
        <w:ind w:left="0" w:firstLine="0"/>
        <w:spacing w:after="240" w:line="360" w:lineRule="auto"/>
        <w:rPr>
          <w:szCs w:val="28"/>
        </w:rPr>
      </w:pPr>
      <w:r>
        <w:rPr>
          <w:szCs w:val="28"/>
        </w:rPr>
        <w:t xml:space="preserve">regsvr32 /s /u malicious.dll </w:t>
      </w:r>
    </w:p>
    <w:p>
      <w:pPr>
        <w:ind w:left="0" w:firstLine="0"/>
        <w:spacing w:after="240" w:line="360" w:lineRule="auto"/>
        <w:rPr>
          <w:szCs w:val="28"/>
          <w:del w:id="27" w:author="Unknown" w:date="2019-04-25T11:50:50Z"/>
        </w:rPr>
      </w:pPr>
      <w:del w:id="28" w:author="Unknown" w:date="2019-04-25T11:50:50Z">
        <w:r>
          <w:rPr>
            <w:szCs w:val="28"/>
          </w:rPr>
          <w:delText xml:space="preserve">regsvr32 /s malicious.dll </w:delText>
        </w:r>
      </w:del>
    </w:p>
    <w:p>
      <w:pPr>
        <w:ind w:left="0" w:firstLine="0"/>
        <w:spacing w:after="240" w:line="360" w:lineRule="auto"/>
        <w:rPr>
          <w:szCs w:val="28"/>
        </w:rPr>
      </w:pPr>
      <w:r>
        <w:rPr>
          <w:szCs w:val="28"/>
        </w:rPr>
        <w:t xml:space="preserve">rundll32 malicious.dll,EntryPoint </w:t>
      </w:r>
    </w:p>
    <w:p>
      <w:pPr>
        <w:ind w:left="0" w:firstLine="0"/>
        <w:spacing w:after="240" w:line="360" w:lineRule="auto"/>
        <w:rPr>
          <w:szCs w:val="28"/>
        </w:rPr>
      </w:pPr>
      <w:r>
        <w:rPr>
          <w:szCs w:val="28"/>
        </w:rPr>
      </w:r>
    </w:p>
    <w:p>
      <w:pPr>
        <w:ind w:left="0" w:firstLine="0"/>
        <w:spacing w:after="240" w:line="360" w:lineRule="auto"/>
        <w:rPr>
          <w:b/>
          <w:bCs/>
          <w:szCs w:val="28"/>
        </w:rPr>
      </w:pPr>
      <w:r>
        <w:rPr>
          <w:b/>
          <w:bCs/>
          <w:szCs w:val="28"/>
        </w:rPr>
        <w:t xml:space="preserve">SRP has three basic enforcement settings: </w:t>
      </w:r>
    </w:p>
    <w:p>
      <w:pPr>
        <w:ind w:left="0" w:firstLine="0"/>
        <w:spacing w:after="240" w:line="360" w:lineRule="auto"/>
        <w:rPr>
          <w:szCs w:val="28"/>
        </w:rPr>
      </w:pPr>
      <w:del w:id="29" w:author="Shmuel Globus" w:date="2019-04-17T16:30:00Z">
        <w:r>
          <w:rPr>
            <w:szCs w:val="28"/>
          </w:rPr>
          <w:delText xml:space="preserve">* </w:delText>
        </w:r>
      </w:del>
      <w:ins w:id="30" w:author="Shmuel Globus" w:date="2019-04-17T16:30:00Z">
        <w:del w:id="31" w:author="Unknown" w:date="2019-04-17T15:50:40Z">
          <w:r>
            <w:rPr>
              <w:szCs w:val="28"/>
            </w:rPr>
            <w:delText>1</w:delText>
          </w:r>
        </w:del>
      </w:ins>
      <w:ins w:id="32" w:author="Unknown" w:date="2019-04-17T15:53:34Z">
        <w:r>
          <w:rPr>
            <w:b/>
            <w:bCs/>
            <w:szCs w:val="28"/>
          </w:rPr>
          <w:t>1</w:t>
        </w:r>
        <w:r>
          <w:rPr>
            <w:b/>
            <w:bCs/>
            <w:szCs w:val="28"/>
            <w:vertAlign w:val="superscript"/>
          </w:rPr>
          <w:t>st</w:t>
        </w:r>
        <w:r>
          <w:rPr>
            <w:b/>
            <w:bCs/>
            <w:szCs w:val="28"/>
          </w:rPr>
          <w:t xml:space="preserve">: </w:t>
        </w:r>
      </w:ins>
      <w:ins w:id="33" w:author="Shmuel Globus" w:date="2019-04-17T16:30:00Z">
        <w:r>
          <w:rPr>
            <w:szCs w:val="28"/>
          </w:rPr>
          <w:t xml:space="preserve"> </w:t>
        </w:r>
      </w:ins>
      <w:r>
        <w:rPr>
          <w:szCs w:val="28"/>
        </w:rPr>
        <w:t xml:space="preserve">No Enforcement. </w:t>
      </w:r>
    </w:p>
    <w:p>
      <w:pPr>
        <w:ind w:left="0" w:firstLine="0"/>
        <w:spacing w:after="240" w:line="360" w:lineRule="auto"/>
        <w:rPr>
          <w:szCs w:val="28"/>
        </w:rPr>
      </w:pPr>
      <w:r>
        <w:rPr>
          <w:szCs w:val="28"/>
        </w:rPr>
        <w:t xml:space="preserve">It ignores DFT list, ShellExecute(), CreateProcess(), and LoadLibrary() calls. SRP will only answer calls from </w:t>
      </w:r>
      <w:r>
        <w:rPr>
          <w:b/>
          <w:bCs/>
          <w:szCs w:val="28"/>
        </w:rPr>
        <w:t>Privileged Objects</w:t>
      </w:r>
      <w:r>
        <w:rPr>
          <w:szCs w:val="28"/>
        </w:rPr>
        <w:t xml:space="preserve"> (“CMD Host”, “Windows Script Host” and “Windows Installer”). </w:t>
      </w:r>
    </w:p>
    <w:p>
      <w:pPr>
        <w:ind w:left="0" w:firstLine="0"/>
        <w:spacing w:after="240" w:line="360" w:lineRule="auto"/>
        <w:rPr>
          <w:szCs w:val="28"/>
        </w:rPr>
      </w:pPr>
      <w:del w:id="34" w:author="Shmuel Globus" w:date="2019-04-17T16:30:00Z">
        <w:r>
          <w:rPr>
            <w:szCs w:val="28"/>
          </w:rPr>
          <w:delText xml:space="preserve">* </w:delText>
        </w:r>
      </w:del>
      <w:ins w:id="35" w:author="Shmuel Globus" w:date="2019-04-17T16:30:00Z">
        <w:del w:id="36" w:author="Unknown" w:date="2019-04-17T15:50:40Z">
          <w:r>
            <w:rPr>
              <w:szCs w:val="28"/>
            </w:rPr>
            <w:delText xml:space="preserve">2 </w:delText>
          </w:r>
        </w:del>
      </w:ins>
      <w:ins w:id="37" w:author="Unknown" w:date="2019-04-17T15:53:34Z">
        <w:r>
          <w:rPr>
            <w:b/>
            <w:bCs/>
            <w:szCs w:val="28"/>
          </w:rPr>
          <w:t>2</w:t>
        </w:r>
        <w:r>
          <w:rPr>
            <w:b/>
            <w:bCs/>
            <w:szCs w:val="28"/>
            <w:vertAlign w:val="superscript"/>
          </w:rPr>
          <w:t>nd</w:t>
        </w:r>
        <w:r>
          <w:rPr>
            <w:b/>
            <w:bCs/>
            <w:szCs w:val="28"/>
          </w:rPr>
          <w:t>:</w:t>
        </w:r>
        <w:r>
          <w:rPr>
            <w:szCs w:val="28"/>
          </w:rPr>
          <w:t xml:space="preserve"> </w:t>
        </w:r>
      </w:ins>
      <w:r>
        <w:rPr>
          <w:szCs w:val="28"/>
        </w:rPr>
        <w:t>Skip DLLs.</w:t>
      </w:r>
    </w:p>
    <w:p>
      <w:pPr>
        <w:ind w:left="0" w:firstLine="0"/>
        <w:spacing w:after="240" w:line="360" w:lineRule="auto"/>
        <w:rPr>
          <w:szCs w:val="28"/>
        </w:rPr>
      </w:pPr>
      <w:r>
        <w:rPr>
          <w:szCs w:val="28"/>
        </w:rPr>
        <w:t xml:space="preserve">It ignores only LoadLibrary() calls. Other security layers: DFT list, ShellExecute(), CreateProcess(), CMD Host, Windows Script Host, and Windows Installer calls are not ignored. </w:t>
      </w:r>
    </w:p>
    <w:p>
      <w:pPr>
        <w:ind w:left="0" w:firstLine="0"/>
        <w:spacing w:after="240" w:line="360" w:lineRule="auto"/>
        <w:rPr>
          <w:szCs w:val="28"/>
          <w:ins w:id="38" w:author="Unknown" w:date="2019-04-25T11:50:15Z"/>
        </w:rPr>
      </w:pPr>
      <w:del w:id="39" w:author="Shmuel Globus" w:date="2019-04-17T16:30:00Z">
        <w:r>
          <w:rPr>
            <w:b/>
            <w:bCs/>
            <w:szCs w:val="28"/>
            <w:rPrChange w:id="40" w:author="Unknown" w:date="2019-04-17T15:48:39Z">
              <w:rPr>
                <w:szCs w:val="28"/>
              </w:rPr>
            </w:rPrChange>
          </w:rPr>
          <w:delText xml:space="preserve">* </w:delText>
        </w:r>
      </w:del>
      <w:ins w:id="41" w:author="Shmuel Globus" w:date="2019-04-17T16:30:00Z">
        <w:del w:id="42" w:author="Unknown" w:date="2019-04-17T15:50:40Z">
          <w:r>
            <w:rPr>
              <w:b/>
              <w:bCs/>
              <w:szCs w:val="28"/>
              <w:rPrChange w:id="43" w:author="Unknown" w:date="2019-04-17T15:48:39Z">
                <w:rPr>
                  <w:szCs w:val="28"/>
                </w:rPr>
              </w:rPrChange>
            </w:rPr>
            <w:delText xml:space="preserve">3 </w:delText>
          </w:r>
        </w:del>
      </w:ins>
      <w:ins w:id="44" w:author="Unknown" w:date="2019-04-17T15:53:34Z">
        <w:r>
          <w:rPr>
            <w:b/>
            <w:bCs/>
            <w:szCs w:val="28"/>
          </w:rPr>
          <w:t>3</w:t>
        </w:r>
        <w:r>
          <w:rPr>
            <w:b/>
            <w:bCs/>
            <w:szCs w:val="28"/>
            <w:vertAlign w:val="superscript"/>
          </w:rPr>
          <w:t>rd</w:t>
        </w:r>
        <w:r>
          <w:rPr>
            <w:b/>
            <w:bCs/>
            <w:szCs w:val="28"/>
          </w:rPr>
          <w:t>:</w:t>
        </w:r>
        <w:r>
          <w:rPr>
            <w:szCs w:val="28"/>
          </w:rPr>
          <w:t xml:space="preserve"> </w:t>
        </w:r>
      </w:ins>
      <w:r>
        <w:rPr>
          <w:szCs w:val="28"/>
        </w:rPr>
        <w:t>All files.</w:t>
      </w:r>
      <w:ins w:id="45" w:author="Unknown" w:date="2019-04-25T11:50:15Z">
        <w:r>
          <w:rPr>
            <w:szCs w:val="28"/>
          </w:rPr>
          <w:t xml:space="preserve"> </w:t>
        </w:r>
      </w:ins>
    </w:p>
    <w:p>
      <w:pPr>
        <w:ind w:left="0" w:firstLine="0"/>
        <w:spacing w:after="240" w:line="360" w:lineRule="auto"/>
        <w:rPr>
          <w:szCs w:val="28"/>
          <w:del w:id="46" w:author="Unknown" w:date="2019-04-25T11:50:50Z"/>
        </w:rPr>
      </w:pPr>
      <w:del w:id="47" w:author="Unknown" w:date="2019-04-25T11:50:50Z">
        <w:r>
          <w:rPr>
            <w:szCs w:val="28"/>
          </w:rPr>
        </w:r>
      </w:del>
    </w:p>
    <w:p>
      <w:pPr>
        <w:ind w:left="0" w:firstLine="0"/>
        <w:spacing w:after="240" w:line="360" w:lineRule="auto"/>
        <w:rPr>
          <w:szCs w:val="28"/>
        </w:rPr>
      </w:pPr>
      <w:r>
        <w:rPr>
          <w:szCs w:val="28"/>
        </w:rPr>
        <w:t xml:space="preserve">It activates all SRP security layers. Protection via CreateProcess(), LoadLibrary(), CMD Host, Windows Script Host, and Windows Installer will apply even if files have changed extensions. </w:t>
      </w:r>
    </w:p>
    <w:p>
      <w:pPr>
        <w:ind w:left="0" w:firstLine="0"/>
        <w:spacing w:after="240" w:line="360" w:lineRule="auto"/>
        <w:rPr>
          <w:szCs w:val="28"/>
          <w:del w:id="48" w:author="Unknown" w:date="2019-04-25T11:50:50Z"/>
        </w:rPr>
      </w:pPr>
      <w:del w:id="49" w:author="Unknown" w:date="2019-04-25T11:50:50Z">
        <w:r>
          <w:rPr>
            <w:szCs w:val="28"/>
          </w:rPr>
        </w:r>
      </w:del>
    </w:p>
    <w:p>
      <w:pPr>
        <w:ind w:left="0" w:firstLine="0"/>
        <w:spacing w:after="240" w:line="360" w:lineRule="auto"/>
        <w:rPr>
          <w:szCs w:val="28"/>
        </w:rPr>
      </w:pPr>
      <w:r>
        <w:rPr>
          <w:szCs w:val="28"/>
        </w:rPr>
        <w:t xml:space="preserve">The “All files” enforcement setting is the most powerful. However, programs that use dlls or other binary libraries located in UserSpace will not run properly. Thus, all such libraries must be whitelisted. </w:t>
      </w:r>
    </w:p>
    <w:p>
      <w:pPr>
        <w:ind w:left="0" w:firstLine="0"/>
        <w:spacing w:after="240" w:line="360" w:lineRule="auto"/>
        <w:rPr>
          <w:szCs w:val="28"/>
        </w:rPr>
      </w:pPr>
      <w:r>
        <w:rPr>
          <w:szCs w:val="28"/>
        </w:rPr>
        <w:t xml:space="preserve">In Windows Pro, there are two additional options displayed in the “enforcement” window: </w:t>
      </w:r>
    </w:p>
    <w:p>
      <w:pPr>
        <w:ind w:left="0" w:firstLine="0"/>
        <w:spacing w:after="240" w:line="360" w:lineRule="auto"/>
        <w:rPr>
          <w:szCs w:val="28"/>
        </w:rPr>
      </w:pPr>
      <w:r>
        <w:rPr>
          <w:szCs w:val="28"/>
        </w:rPr>
        <w:t xml:space="preserve">(A) “Apply software restriction policies to the following users”. </w:t>
      </w:r>
    </w:p>
    <w:p>
      <w:pPr>
        <w:ind w:left="0" w:firstLine="0"/>
        <w:spacing w:after="240" w:line="360" w:lineRule="auto"/>
        <w:rPr>
          <w:szCs w:val="28"/>
        </w:rPr>
      </w:pPr>
      <w:r>
        <w:rPr>
          <w:szCs w:val="28"/>
        </w:rPr>
        <w:t xml:space="preserve">This has two settings: (1) All users. (2) All users except local administrators. The first applies SRP to all users, including local administrators, so SRP can control processes running with Administrative Rights. The second applies SRP to all users except for local administrators, thus allowing elevated processes to bypass SRP. </w:t>
      </w:r>
    </w:p>
    <w:p>
      <w:pPr>
        <w:ind w:left="0" w:firstLine="0"/>
        <w:spacing w:after="240" w:line="360" w:lineRule="auto"/>
        <w:rPr>
          <w:szCs w:val="28"/>
        </w:rPr>
      </w:pPr>
      <w:r>
        <w:rPr>
          <w:szCs w:val="28"/>
        </w:rPr>
        <w:t>(B) “When applying software restriction policies”.</w:t>
      </w:r>
    </w:p>
    <w:p>
      <w:pPr>
        <w:ind w:left="0" w:firstLine="0"/>
        <w:spacing w:after="240" w:line="360" w:lineRule="auto"/>
        <w:rPr>
          <w:szCs w:val="28"/>
        </w:rPr>
      </w:pPr>
      <w:r>
        <w:rPr>
          <w:szCs w:val="28"/>
        </w:rPr>
        <w:t xml:space="preserve">This has two settings: (1) Enforce certificate rules, (2) Ignore certificate rules. </w:t>
      </w:r>
    </w:p>
    <w:p>
      <w:pPr>
        <w:ind w:left="0" w:firstLine="0"/>
        <w:spacing w:after="240" w:line="360" w:lineRule="auto"/>
        <w:rPr>
          <w:szCs w:val="28"/>
        </w:rPr>
      </w:pPr>
      <w:r>
        <w:rPr>
          <w:szCs w:val="28"/>
        </w:rPr>
        <w:t xml:space="preserve">In Windows Home (Vista and later versions), the above options are usually set to “All users except local administrators” + “Ignore certificate rules”. These are the default settings in Hard_Configurator. </w:t>
      </w:r>
    </w:p>
    <w:p>
      <w:pPr>
        <w:ind w:left="0" w:firstLine="0"/>
        <w:spacing w:after="240" w:line="360" w:lineRule="auto"/>
        <w:rPr>
          <w:rFonts w:eastAsia="SimSun"/>
          <w:b/>
          <w:bCs/>
          <w:color w:val="24292e"/>
          <w:kern w:val="1"/>
          <w:szCs w:val="28"/>
          <w:lang w:val="pl-pl" w:bidi="ar-sa"/>
          <w:ins w:id="50" w:author="Unknown" w:date="2019-04-17T15:53:34Z"/>
        </w:rPr>
      </w:pPr>
      <w:ins w:id="51" w:author="Unknown" w:date="2019-04-17T15:53:34Z"/>
      <w:r>
        <w:rPr>
          <w:b/>
          <w:bCs/>
          <w:szCs w:val="28"/>
        </w:rPr>
        <w:t>The three basic enforcement settings (“No enforcement”, “Skip DLLs”, “All files”) are very important because they tell SRP what</w:t>
      </w:r>
      <w:r/>
      <w:bookmarkStart w:id="52" w:name="_GoBack"/>
      <w:bookmarkEnd w:id="52"/>
      <w:r/>
      <w:r>
        <w:rPr>
          <w:b/>
          <w:bCs/>
          <w:szCs w:val="28"/>
        </w:rPr>
        <w:t xml:space="preserve"> kind of files should be monitored (the rest </w:t>
      </w:r>
      <w:del w:id="53" w:author="Shmuel Globus" w:date="2019-04-17T16:30:00Z">
        <w:r>
          <w:rPr>
            <w:b/>
            <w:bCs/>
            <w:szCs w:val="28"/>
          </w:rPr>
          <w:delText xml:space="preserve">is </w:delText>
        </w:r>
      </w:del>
      <w:ins w:id="54" w:author="Shmuel Globus" w:date="2019-04-17T16:30:00Z">
        <w:r>
          <w:rPr>
            <w:b/>
            <w:bCs/>
            <w:szCs w:val="28"/>
          </w:rPr>
          <w:t>are</w:t>
        </w:r>
        <w:r>
          <w:rPr>
            <w:b/>
            <w:bCs/>
            <w:szCs w:val="28"/>
          </w:rPr>
          <w:t xml:space="preserve"> </w:t>
        </w:r>
      </w:ins>
      <w:r>
        <w:rPr>
          <w:b/>
          <w:bCs/>
          <w:szCs w:val="28"/>
        </w:rPr>
        <w:t>simply ignored by SRP).</w:t>
      </w:r>
      <w:del w:id="55" w:author="Unknown" w:date="2019-04-17T15:50:40Z">
        <w:r>
          <w:rPr>
            <w:b/>
            <w:bCs/>
            <w:szCs w:val="28"/>
          </w:rPr>
          <w:delText xml:space="preserve"> It is worth</w:delText>
        </w:r>
        <w:ins w:id="56" w:author="Shmuel Globus" w:date="2019-04-17T16:30:00Z">
          <w:r>
            <w:rPr>
              <w:b/>
              <w:bCs/>
              <w:szCs w:val="28"/>
            </w:rPr>
            <w:delText>while</w:delText>
          </w:r>
        </w:ins>
        <w:r>
          <w:rPr>
            <w:b/>
            <w:bCs/>
            <w:szCs w:val="28"/>
          </w:rPr>
          <w:delText xml:space="preserve"> to remember that DFT list is ignored with “No enforcement” setting.</w:delText>
        </w:r>
      </w:del>
      <w:ins w:id="57" w:author="Unknown" w:date="2019-04-17T15:53:34Z">
        <w:r>
          <w:rPr>
            <w:rFonts w:eastAsia="SimSun"/>
            <w:b/>
            <w:bCs/>
            <w:color w:val="24292e"/>
            <w:kern w:val="1"/>
            <w:szCs w:val="28"/>
            <w:lang w:val="pl-pl" w:bidi="ar-sa"/>
          </w:rPr>
          <w:t xml:space="preserve"> </w:t>
        </w:r>
        <w:r>
          <w:rPr>
            <w:rFonts w:eastAsia="SimSun"/>
            <w:b/>
            <w:bCs/>
            <w:color w:val="24292e"/>
            <w:kern w:val="1"/>
            <w:szCs w:val="28"/>
            <w:lang w:val="pl-pl" w:bidi="ar-sa"/>
          </w:rPr>
        </w:r>
      </w:ins>
    </w:p>
    <w:p>
      <w:pPr>
        <w:ind w:left="0" w:firstLine="0"/>
        <w:spacing w:after="240" w:line="360" w:lineRule="auto"/>
        <w:rPr>
          <w:rFonts w:eastAsia="SimSun"/>
          <w:kern w:val="1"/>
          <w:sz w:val="20"/>
          <w:szCs w:val="20"/>
          <w:lang w:val="pl-pl" w:bidi="ar-sa"/>
          <w:ins w:id="58" w:author="Unknown" w:date="2019-04-17T15:53:34Z"/>
        </w:rPr>
      </w:pPr>
      <w:ins w:id="59" w:author="Unknown" w:date="2019-04-17T15:53:34Z">
        <w:r>
          <w:rPr>
            <w:rFonts w:eastAsia="SimSun"/>
            <w:b/>
            <w:bCs/>
            <w:color w:val="24292e"/>
            <w:kern w:val="1"/>
            <w:szCs w:val="28"/>
            <w:lang w:val="pl-pl" w:bidi="ar-sa"/>
          </w:rPr>
          <w:t>It is worthwhile to remember that DFT list and most of the executables are ignored with “No enforcement” setting</w:t>
        </w:r>
        <w:r>
          <w:rPr>
            <w:b/>
            <w:bCs/>
            <w:color w:val="24292e"/>
            <w:kern w:val="1"/>
            <w:szCs w:val="28"/>
            <w:lang w:val="pl-pl" w:bidi="ar-sa"/>
          </w:rPr>
          <w:t xml:space="preserve">  ̶ </w:t>
        </w:r>
        <w:del w:id="60" w:author="Unknown" w:date="2019-04-17T15:50:40Z">
          <w:r>
            <w:rPr>
              <w:rFonts w:eastAsia="SimSun"/>
              <w:b/>
              <w:bCs/>
              <w:color w:val="24292e"/>
              <w:kern w:val="1"/>
              <w:szCs w:val="28"/>
              <w:lang w:val="pl-pl" w:bidi="ar-sa"/>
            </w:rPr>
            <w:delText xml:space="preserve"> -</w:delText>
          </w:r>
        </w:del>
        <w:r>
          <w:rPr>
            <w:rFonts w:eastAsia="SimSun"/>
            <w:b/>
            <w:bCs/>
            <w:color w:val="24292e"/>
            <w:kern w:val="1"/>
            <w:szCs w:val="28"/>
            <w:lang w:val="pl-pl" w:bidi="ar-sa"/>
          </w:rPr>
          <w:t xml:space="preserve"> only files supported by CMD Host, Windows Script Host, and MSI Installer are monitored.</w:t>
        </w:r>
        <w:r>
          <w:rPr>
            <w:rFonts w:eastAsia="SimSun"/>
            <w:kern w:val="1"/>
            <w:sz w:val="20"/>
            <w:szCs w:val="20"/>
            <w:lang w:val="pl-pl" w:bidi="ar-sa"/>
          </w:rPr>
        </w:r>
      </w:ins>
    </w:p>
    <w:p>
      <w:pPr>
        <w:ind w:left="0" w:firstLine="0"/>
        <w:spacing w:after="240" w:line="360" w:lineRule="auto"/>
        <w:rPr>
          <w:b/>
          <w:bCs/>
          <w:szCs w:val="28"/>
        </w:rPr>
      </w:pPr>
      <w:r>
        <w:rPr>
          <w:b/>
          <w:bCs/>
          <w:szCs w:val="28"/>
        </w:rPr>
      </w:r>
    </w:p>
    <w:p>
      <w:pPr>
        <w:ind w:left="0" w:firstLine="0"/>
        <w:spacing w:after="240" w:line="360" w:lineRule="auto"/>
        <w:rPr>
          <w:szCs w:val="28"/>
          <w:del w:id="61" w:author="Unknown" w:date="2019-04-17T15:50:40Z"/>
        </w:rPr>
      </w:pPr>
      <w:del w:id="62" w:author="Unknown" w:date="2019-04-17T15:50:40Z">
        <w:r>
          <w:rPr>
            <w:szCs w:val="28"/>
          </w:rPr>
        </w:r>
      </w:del>
    </w:p>
    <w:p>
      <w:pPr>
        <w:ind w:left="0" w:firstLine="0"/>
        <w:spacing w:after="240" w:line="360" w:lineRule="auto"/>
        <w:rPr>
          <w:b/>
          <w:bCs/>
          <w:szCs w:val="28"/>
          <w:ins w:id="63" w:author="Unknown" w:date="2019-04-17T15:53:34Z"/>
        </w:rPr>
      </w:pPr>
      <w:ins w:id="64" w:author="Unknown" w:date="2019-04-17T15:53:34Z">
        <w:r>
          <w:rPr>
            <w:b/>
            <w:bCs/>
            <w:szCs w:val="28"/>
          </w:rPr>
        </w:r>
      </w:ins>
    </w:p>
    <w:p>
      <w:pPr>
        <w:ind w:left="0" w:firstLine="0"/>
        <w:spacing w:after="240" w:line="360" w:lineRule="auto"/>
        <w:rPr>
          <w:b/>
          <w:bCs/>
          <w:szCs w:val="28"/>
          <w:ins w:id="65" w:author="Unknown" w:date="2019-04-17T15:53:34Z"/>
        </w:rPr>
      </w:pPr>
      <w:ins w:id="66" w:author="Unknown" w:date="2019-04-17T15:53:34Z"/>
      <w:r>
        <w:rPr>
          <w:b/>
          <w:bCs/>
          <w:szCs w:val="28"/>
        </w:rPr>
        <w:t>End of part 2.</w:t>
      </w:r>
    </w:p>
    <w:p>
      <w:pPr>
        <w:ind w:left="-5"/>
        <w:spacing w:after="240" w:line="259" w:lineRule="auto"/>
        <w:jc w:val="left"/>
        <w:rPr>
          <w:color w:val="0070c0"/>
          <w:ins w:id="67" w:author="Unknown" w:date="2019-04-17T15:53:34Z"/>
        </w:rPr>
      </w:pPr>
      <w:ins w:id="68" w:author="Unknown" w:date="2019-04-17T15:53:34Z">
        <w:r>
          <w:rPr>
            <w:color w:val="0070c0"/>
          </w:rPr>
          <w:t>@andyful</w:t>
        </w:r>
      </w:ins>
    </w:p>
    <w:p>
      <w:pPr>
        <w:ind w:left="-5"/>
        <w:spacing w:after="240" w:line="259" w:lineRule="auto"/>
        <w:jc w:val="left"/>
        <w:rPr>
          <w:color w:val="0070c0"/>
          <w:ins w:id="69" w:author="Unknown" w:date="2019-04-17T15:53:34Z"/>
        </w:rPr>
      </w:pPr>
      <w:ins w:id="70" w:author="Unknown" w:date="2019-04-17T15:53:34Z">
        <w:r>
          <w:t xml:space="preserve">text correction </w:t>
        </w:r>
        <w:r>
          <w:rPr>
            <w:color w:val="0070c0"/>
          </w:rPr>
          <w:t>@shmu26</w:t>
        </w:r>
        <w:r>
          <w:rPr>
            <w:color w:val="0070c0"/>
          </w:rPr>
        </w:r>
      </w:ins>
    </w:p>
    <w:p>
      <w:pPr>
        <w:ind w:left="-5"/>
        <w:spacing w:after="240" w:line="259" w:lineRule="auto"/>
        <w:jc w:val="left"/>
        <w:rPr>
          <w:ins w:id="71" w:author="Unknown" w:date="2019-04-17T15:53:34Z"/>
        </w:rPr>
      </w:pPr>
      <w:ins w:id="72" w:author="Unknown" w:date="2019-04-17T15:53:34Z">
        <w:r>
          <w:t>This is a corrected version of text available on the MALWARETIPS thread:</w:t>
        </w:r>
      </w:ins>
    </w:p>
    <w:p>
      <w:pPr>
        <w:ind w:left="0" w:firstLine="0"/>
        <w:spacing w:after="0" w:line="240" w:lineRule="auto"/>
        <w:jc w:val="left"/>
        <w:widowControl w:val="0"/>
        <w:pBdr>
          <w:top w:val="none" w:sz="0" w:space="0" w:color="000000"/>
          <w:left w:val="none" w:sz="0" w:space="0" w:color="000000"/>
          <w:bottom w:val="none" w:sz="0" w:space="0" w:color="000000"/>
          <w:right w:val="none" w:sz="0" w:space="0" w:color="000000"/>
          <w:between w:val="none" w:sz="0" w:space="0" w:color="000000"/>
        </w:pBdr>
        <w:shd w:val="none"/>
        <w:rPr>
          <w:b/>
          <w:bCs/>
          <w:sz w:val="26"/>
          <w:szCs w:val="26"/>
          <w:rPrChange w:id="73" w:author="Unknown" w:date="2019-04-25T11:51:18Z">
            <w:rPr>
              <w:b/>
              <w:bCs/>
              <w:szCs w:val="28"/>
            </w:rPr>
          </w:rPrChange>
        </w:rPr>
      </w:pPr>
      <w:hyperlink r:id="rId8" w:history="1">
        <w:ins w:id="74" w:author="Unknown" w:date="2019-04-17T15:53:34Z">
          <w:r>
            <w:rPr>
              <w:rStyle w:val="Hyperlink"/>
              <w:rFonts w:eastAsia="SimSun"/>
              <w:kern w:val="1"/>
              <w:sz w:val="26"/>
              <w:szCs w:val="26"/>
              <w:lang w:val="pl-pl" w:bidi="ar-sa"/>
              <w:rPrChange w:id="75" w:author="Unknown" w:date="2019-04-25T11:51:18Z">
                <w:rPr>
                  <w:rStyle w:val="Hyperlink"/>
                  <w:rFonts w:eastAsia="SimSun"/>
                  <w:kern w:val="1"/>
                  <w:szCs w:val="28"/>
                  <w:lang w:val="pl-pl" w:bidi="ar-sa"/>
                </w:rPr>
              </w:rPrChange>
            </w:rPr>
            <w:t>https://malwaretips.com/threads/how-do-software-restriction-policies-work-part-2.69451/</w:t>
          </w:r>
        </w:ins>
      </w:hyperlink>
    </w:p>
    <w:sectPr>
      <w:footnotePr>
        <w:pos w:val="pageBottom"/>
        <w:numFmt w:val="decimal"/>
        <w:numStart w:val="1"/>
        <w:numRestart w:val="continuous"/>
      </w:footnotePr>
      <w:endnotePr>
        <w:pos w:val="docEnd"/>
        <w:numFmt w:val="decimal"/>
        <w:numStart w:val="1"/>
        <w:numRestart w:val="continuous"/>
      </w:endnotePr>
      <w:type w:val="nextPage"/>
      <w:pgSz w:h="15841" w:w="12241"/>
      <w:pgMar w:left="1134" w:top="1202" w:right="1134" w:bottom="11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ee"/>
    <w:family w:val="swiss"/>
    <w:pitch w:val="default"/>
  </w:font>
  <w:font w:name="Wingdings">
    <w:panose1 w:val="05000000000000000000"/>
    <w:charset w:val="02"/>
    <w:family w:val="auto"/>
    <w:pitch w:val="default"/>
  </w:font>
  <w:font w:name="Segoe UI">
    <w:panose1 w:val="020B0502040204020203"/>
    <w:charset w:val="00"/>
    <w:family w:val="swiss"/>
    <w:pitch w:val="default"/>
  </w:font>
  <w:font w:name="Cambria">
    <w:panose1 w:val="020405030504060302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Bullet 10_1"/>
    <w:lvl w:ilvl="0">
      <w:start w:val="1"/>
      <w:numFmt w:val="ordinal"/>
      <w:suff w:val="tab"/>
      <w:lvlText w:val="%1"/>
      <w:lvlJc w:val="left"/>
      <w:pPr>
        <w:ind w:left="0" w:hanging="0"/>
      </w:pPr>
      <w:rPr/>
    </w:lvl>
  </w:abstractNum>
  <w:abstractNum w:abstractNumId="2">
    <w:multiLevelType w:val="singleLevel"/>
    <w:name w:val="Bullet 2"/>
    <w:lvl w:ilvl="0">
      <w:start w:val="0"/>
      <w:numFmt w:val="none"/>
      <w:lvlText w:val="%1"/>
      <w:lvlJc w:val="left"/>
      <w:pPr>
        <w:tabs>
          <w:tab w:val="num" w:pos="0"/>
        </w:tabs>
        <w:ind w:left="0" w:hanging="0"/>
      </w:pPr>
      <w:rPr/>
    </w:lvl>
  </w:abstractNum>
  <w:abstractNum w:abstractNumId="3">
    <w:multiLevelType w:val="singleLevel"/>
    <w:name w:val="Bullet 3"/>
    <w:lvl w:ilvl="0">
      <w:start w:val="1"/>
      <w:numFmt w:val="ordinal"/>
      <w:lvlText w:val="%1"/>
      <w:lvlJc w:val="left"/>
      <w:pPr>
        <w:tabs>
          <w:tab w:val="num" w:pos="0"/>
        </w:tabs>
        <w:ind w:left="0" w:hanging="0"/>
      </w:pPr>
      <w:rPr/>
    </w:lvl>
  </w:abstractNum>
  <w:abstractNum w:abstractNumId="4">
    <w:multiLevelType w:val="singleLevel"/>
    <w:name w:val="Bullet 4"/>
    <w:lvl w:ilvl="0">
      <w:start w:val="1"/>
      <w:numFmt w:val="lowerRoman"/>
      <w:lvlText w:val="%1"/>
      <w:lvlJc w:val="left"/>
      <w:pPr>
        <w:tabs>
          <w:tab w:val="num" w:pos="0"/>
        </w:tabs>
        <w:ind w:left="0" w:hanging="0"/>
      </w:pPr>
      <w:rPr>
        <w:rPr>
          <w:rFonts w:ascii="Times New Roman" w:hAnsi="Times New Roman" w:eastAsia="Times New Roman" w:cs="Times New Roman"/>
          <w:b w:val="0"/>
          <w:color w:val="000000"/>
          <w:sz w:val="28"/>
          <w:szCs w:val="28"/>
          <w:shd w:val="clear" w:fill="auto"/>
          <w:vertAlign w:val="baseline"/>
        </w:rPr>
      </w:rPr>
    </w:lvl>
  </w:abstractNum>
  <w:abstractNum w:abstractNumId="5">
    <w:multiLevelType w:val="singleLevel"/>
    <w:name w:val="Bullet 5"/>
    <w:lvl w:ilvl="0">
      <w:start w:val="1"/>
      <w:numFmt w:val="decimal"/>
      <w:lvlText w:val="%1"/>
      <w:lvlJc w:val="left"/>
      <w:pPr>
        <w:tabs>
          <w:tab w:val="num" w:pos="0"/>
        </w:tabs>
        <w:ind w:left="0" w:hanging="0"/>
      </w:pPr>
      <w:rPr>
        <w:rPr>
          <w:rFonts w:ascii="Times New Roman" w:hAnsi="Times New Roman" w:eastAsia="Times New Roman" w:cs="Times New Roman"/>
          <w:b w:val="0"/>
          <w:color w:val="000000"/>
          <w:sz w:val="28"/>
          <w:szCs w:val="28"/>
          <w:shd w:val="clear" w:fill="auto"/>
          <w:vertAlign w:val="baseline"/>
        </w:rPr>
      </w:rPr>
    </w:lvl>
  </w:abstractNum>
  <w:abstractNum w:abstractNumId="6">
    <w:multiLevelType w:val="singleLevel"/>
    <w:name w:val="Bullet 6"/>
    <w:lvl w:ilvl="0">
      <w:start w:val="1"/>
      <w:numFmt w:val="lowerLetter"/>
      <w:lvlText w:val="%1"/>
      <w:lvlJc w:val="left"/>
      <w:pPr>
        <w:tabs>
          <w:tab w:val="num" w:pos="0"/>
        </w:tabs>
        <w:ind w:left="0" w:hanging="0"/>
      </w:pPr>
      <w:rPr>
        <w:rPr>
          <w:rFonts w:ascii="Times New Roman" w:hAnsi="Times New Roman" w:eastAsia="Times New Roman" w:cs="Times New Roman"/>
          <w:b w:val="0"/>
          <w:color w:val="000000"/>
          <w:sz w:val="28"/>
          <w:szCs w:val="28"/>
          <w:shd w:val="clear" w:fill="auto"/>
          <w:vertAlign w:val="baseline"/>
        </w:rPr>
      </w:rPr>
    </w:lvl>
  </w:abstractNum>
  <w:abstractNum w:abstractNumId="7">
    <w:multiLevelType w:val="singleLevel"/>
    <w:name w:val="Bullet 7"/>
    <w:lvl w:ilvl="0">
      <w:numFmt w:val="bullet"/>
      <w:lvlText w:val="«"/>
      <w:lvlJc w:val="left"/>
      <w:pPr>
        <w:tabs>
          <w:tab w:val="num" w:pos="0"/>
        </w:tabs>
        <w:ind w:left="0" w:hanging="0"/>
      </w:pPr>
      <w:rPr>
        <w:rPr>
          <w:rFonts w:ascii="Wingdings" w:hAnsi="Wingdings" w:eastAsia="Wingdings" w:cs="Wingdings"/>
          <w:b w:val="0"/>
          <w:color w:val="000000"/>
          <w:sz w:val="28"/>
          <w:szCs w:val="28"/>
          <w:shd w:val="clear" w:fill="auto"/>
          <w:vertAlign w:val="baseline"/>
        </w:rPr>
      </w:rPr>
    </w:lvl>
  </w:abstractNum>
  <w:abstractNum w:abstractNumId="8">
    <w:multiLevelType w:val="singleLevel"/>
    <w:name w:val="Bullet 8"/>
    <w:lvl w:ilvl="0">
      <w:numFmt w:val="bullet"/>
      <w:lvlText w:val="▪"/>
      <w:lvlJc w:val="left"/>
      <w:pPr>
        <w:tabs>
          <w:tab w:val="num" w:pos="0"/>
        </w:tabs>
        <w:ind w:left="0" w:hanging="0"/>
      </w:pPr>
      <w:rPr>
        <w:rPr>
          <w:rFonts w:ascii="Wingdings" w:hAnsi="Wingdings" w:eastAsia="Wingdings" w:cs="Wingdings"/>
          <w:b w:val="0"/>
          <w:color w:val="000000"/>
          <w:sz w:val="28"/>
          <w:szCs w:val="28"/>
          <w:shd w:val="clear" w:fill="auto"/>
          <w:vertAlign w:val="baseline"/>
        </w:rPr>
      </w:rPr>
    </w:lvl>
  </w:abstractNum>
  <w:abstractNum w:abstractNumId="9">
    <w:multiLevelType w:val="singleLevel"/>
    <w:name w:val="Bullet 9"/>
    <w:lvl w:ilvl="0">
      <w:numFmt w:val="bullet"/>
      <w:lvlText w:val="•"/>
      <w:lvlJc w:val="left"/>
      <w:pPr>
        <w:tabs>
          <w:tab w:val="num" w:pos="0"/>
        </w:tabs>
        <w:ind w:left="0" w:hanging="0"/>
      </w:pPr>
      <w:rPr>
        <w:rPr>
          <w:rFonts w:ascii="Wingdings" w:hAnsi="Wingdings" w:eastAsia="Wingdings" w:cs="Wingdings"/>
          <w:b w:val="0"/>
          <w:color w:val="000000"/>
          <w:sz w:val="28"/>
          <w:szCs w:val="28"/>
          <w:shd w:val="clear" w:fill="auto"/>
          <w:vertAlign w:val="baseline"/>
        </w:rPr>
      </w:rPr>
    </w:lvl>
  </w:abstractNum>
  <w:abstractNum w:abstractNumId="10">
    <w:multiLevelType w:val="singleLevel"/>
    <w:name w:val="Bullet 10"/>
    <w:lvl w:ilvl="0">
      <w:start w:val="6"/>
      <w:numFmt w:val="decimal"/>
      <w:lvlText w:val="%1"/>
      <w:lvlJc w:val="left"/>
      <w:pPr>
        <w:tabs>
          <w:tab w:val="num" w:pos="0"/>
        </w:tabs>
        <w:ind w:left="0" w:hanging="0"/>
      </w:pPr>
      <w:rPr>
        <w:rPr>
          <w:rFonts w:ascii="Times New Roman" w:hAnsi="Times New Roman" w:eastAsia="Times New Roman" w:cs="Times New Roman"/>
          <w:b w:val="0"/>
          <w:color w:val="000000"/>
          <w:sz w:val="28"/>
          <w:szCs w:val="28"/>
          <w:shd w:val="clear" w:fill="auto"/>
          <w:vertAlign w:val="baseline"/>
        </w:rPr>
      </w:rPr>
    </w:lvl>
  </w:abstractNum>
  <w:abstractNum w:abstractNumId="11">
    <w:multiLevelType w:val="singleLevel"/>
    <w:name w:val="Bullet 11"/>
    <w:lvl w:ilvl="0">
      <w:numFmt w:val="bullet"/>
      <w:lvlText w:val="o"/>
      <w:lvlJc w:val="left"/>
      <w:pPr>
        <w:tabs>
          <w:tab w:val="num" w:pos="0"/>
        </w:tabs>
        <w:ind w:left="0" w:hanging="0"/>
      </w:pPr>
      <w:rPr>
        <w:rPr>
          <w:rFonts w:ascii="Wingdings" w:hAnsi="Wingdings" w:eastAsia="Wingdings" w:cs="Wingdings"/>
          <w:b w:val="0"/>
          <w:color w:val="000000"/>
          <w:sz w:val="28"/>
          <w:szCs w:val="28"/>
          <w:shd w:val="clear" w:fill="auto"/>
          <w:vertAlign w:val="baseline"/>
        </w:r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trackRevisions/>
  <w:revisionView w:comments="1" w:markup="0" w:insDel="0" w:formatting="0"/>
  <w:footnotePr>
    <w:pos w:val="pageBottom"/>
    <w:numFmt w:val="decimal"/>
    <w:numStart w:val="1"/>
    <w:numRestart w:val="continuous"/>
  </w:footnotePr>
  <w:endnotePr>
    <w:pos w:val="docEnd"/>
    <w:numFmt w:val="decimal"/>
    <w:numStart w:val="1"/>
    <w:numRestart w:val="continuous"/>
  </w:endnotePr>
  <w:compat/>
  <w:shapeDefaults>
    <o:shapedefaults v:ext="edit" spidmax="1026"/>
    <o:shapelayout v:ext="edit">
      <o:rules v:ext="edit"/>
    </o:shapelayout>
  </w:shapeDefaults>
  <w:tmPrefOne w:val="17"/>
  <w:tmPrefTwo w:val="1"/>
  <w:tmFmtPref w:val="55065963"/>
  <w:tmCommentsPr>
    <w:tmCommentsPlace w:val="0"/>
    <w:tmCommentsWidth w:val="3119"/>
    <w:tmCommentsColor w:val="-1"/>
  </w:tmCommentsPr>
  <w:tmReviewPr>
    <w:tmReviewEnabled w:val="1"/>
    <w:tmReviewShow w:val="0"/>
    <w:tmReviewPrint w:val="0"/>
    <w:tmRevisionNum w:val="11"/>
    <w:tmReviewMarkIns w:val="4"/>
    <w:tmReviewColorIns w:val="-1"/>
    <w:tmReviewMarkDel w:val="6"/>
    <w:tmReviewColorDel w:val="-1"/>
    <w:tmReviewMarkFmt w:val="1"/>
    <w:tmReviewColorFmt w:val="-1"/>
    <w:tmReviewMarkLn w:val="1"/>
    <w:tmReviewColorLn w:val="0"/>
    <w:tmReviewToolTip w:val="1"/>
  </w:tmReviewPr>
  <w:tmLastPos>
    <w:tmLastPosPage w:val="4"/>
    <w:tmLastPosSelect w:val="0"/>
    <w:tmLastPosFrameIdx w:val="0"/>
    <w:tmLastPosCaret>
      <w:tmLastPosPgfIdx w:val="55"/>
      <w:tmLastPosIdx w:val="0"/>
    </w:tmLastPosCaret>
    <w:tmLastPosAnchor>
      <w:tmLastPosPgfIdx w:val="0"/>
      <w:tmLastPosIdx w:val="0"/>
    </w:tmLastPosAnchor>
    <w:tmLastPosTblRect w:left="0" w:top="0" w:right="0" w:bottom="0"/>
    <w:tmAppRevision w:date="1556189478"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8"/>
        <w:szCs w:val="22"/>
        <w:lang w:val="en-us" w:eastAsia="zh-cn" w:bidi="he-il"/>
      </w:rPr>
    </w:rPrDefault>
    <w:pPrDefault>
      <w:pPr>
        <w:ind w:left="10" w:hanging="10"/>
        <w:spacing w:after="5" w:line="264"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BalloonText">
    <w:name w:val="Balloon Text"/>
    <w:qFormat/>
    <w:basedOn w:val="Normal"/>
    <w:pPr>
      <w:spacing w:after="0" w:line="240" w:lineRule="auto"/>
    </w:pPr>
    <w:rPr>
      <w:rFonts w:ascii="Segoe UI" w:hAnsi="Segoe UI" w:cs="Segoe UI"/>
      <w:sz w:val="18"/>
      <w:szCs w:val="18"/>
    </w:rPr>
  </w:style>
  <w:style w:type="character" w:styleId="DefaultParagraphFont" w:default="1">
    <w:name w:val="Default Paragraph Font"/>
  </w:style>
  <w:style w:type="character" w:styleId="BalloonTextChar" w:customStyle="1">
    <w:name w:val="Balloon Text Char"/>
    <w:basedOn w:val="DefaultParagraphFont"/>
    <w:rPr>
      <w:rFonts w:ascii="Segoe UI" w:hAnsi="Segoe UI" w:eastAsia="Times New Roman" w:cs="Segoe UI"/>
      <w:color w:val="000000"/>
      <w:sz w:val="18"/>
      <w:szCs w:val="18"/>
    </w:rPr>
  </w:style>
  <w:style w:type="character" w:styleId="Hyperlink">
    <w:name w:val="Hyperlink"/>
    <w:basedOn w:val="DefaultParagraphFont"/>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Times New Roman" w:cs="Times New Roman"/>
        <w:sz w:val="28"/>
        <w:szCs w:val="22"/>
        <w:lang w:val="en-us" w:eastAsia="zh-cn" w:bidi="he-il"/>
      </w:rPr>
    </w:rPrDefault>
    <w:pPrDefault>
      <w:pPr>
        <w:ind w:left="10" w:hanging="10"/>
        <w:spacing w:after="5" w:line="264"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BalloonText">
    <w:name w:val="Balloon Text"/>
    <w:qFormat/>
    <w:basedOn w:val="Normal"/>
    <w:pPr>
      <w:spacing w:after="0" w:line="240" w:lineRule="auto"/>
    </w:pPr>
    <w:rPr>
      <w:rFonts w:ascii="Segoe UI" w:hAnsi="Segoe UI" w:cs="Segoe UI"/>
      <w:sz w:val="18"/>
      <w:szCs w:val="18"/>
    </w:rPr>
  </w:style>
  <w:style w:type="character" w:styleId="DefaultParagraphFont" w:default="1">
    <w:name w:val="Default Paragraph Font"/>
  </w:style>
  <w:style w:type="character" w:styleId="BalloonTextChar" w:customStyle="1">
    <w:name w:val="Balloon Text Char"/>
    <w:basedOn w:val="DefaultParagraphFont"/>
    <w:rPr>
      <w:rFonts w:ascii="Segoe UI" w:hAnsi="Segoe UI" w:eastAsia="Times New Roman" w:cs="Segoe UI"/>
      <w:color w:val="000000"/>
      <w:sz w:val="18"/>
      <w:szCs w:val="18"/>
    </w:rPr>
  </w:style>
  <w:style w:type="character" w:styleId="Hyperlink">
    <w:name w:val="Hyperlink"/>
    <w:basedOn w:val="DefaultParagraphFont"/>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malwaretips.com/threads/how-do-software-restriction-policies-work-part-2.69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Shmuel Globus</dc:creator>
  <cp:keywords/>
  <dc:description/>
  <cp:lastModifiedBy/>
  <cp:revision>11</cp:revision>
  <dcterms:created xsi:type="dcterms:W3CDTF">2019-04-17T13:28:00Z</dcterms:created>
  <dcterms:modified xsi:type="dcterms:W3CDTF">2019-04-25T11:51:18Z</dcterms:modified>
</cp:coreProperties>
</file>