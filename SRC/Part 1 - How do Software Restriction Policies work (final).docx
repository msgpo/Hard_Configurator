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0" w:firstLine="0"/>
        <w:spacing w:after="240" w:line="271" w:lineRule="auto"/>
        <w:jc w:val="left"/>
        <w:rPr>
          <w:i/>
        </w:rPr>
      </w:pPr>
      <w:r>
        <w:rPr>
          <w:i/>
        </w:rPr>
        <w:t xml:space="preserve">The Windows OS is like a </w:t>
      </w:r>
      <w:r>
        <w:rPr>
          <w:i/>
        </w:rPr>
        <w:t>c</w:t>
      </w:r>
      <w:r>
        <w:rPr>
          <w:i/>
        </w:rPr>
        <w:t xml:space="preserve">astle </w:t>
      </w:r>
      <w:r>
        <w:rPr>
          <w:i/>
        </w:rPr>
        <w:t xml:space="preserve">with </w:t>
      </w:r>
      <w:r>
        <w:rPr>
          <w:i/>
        </w:rPr>
        <w:t>all</w:t>
      </w:r>
      <w:r>
        <w:rPr>
          <w:i/>
        </w:rPr>
        <w:t xml:space="preserve"> its</w:t>
      </w:r>
      <w:r>
        <w:rPr>
          <w:i/>
        </w:rPr>
        <w:t xml:space="preserve"> doors open</w:t>
      </w:r>
      <w:r>
        <w:rPr>
          <w:i/>
        </w:rPr>
        <w:t>. S</w:t>
      </w:r>
      <w:r>
        <w:rPr>
          <w:i/>
        </w:rPr>
        <w:t xml:space="preserve">oftware </w:t>
      </w:r>
      <w:r>
        <w:rPr>
          <w:i/>
        </w:rPr>
        <w:t>R</w:t>
      </w:r>
      <w:r>
        <w:rPr>
          <w:i/>
        </w:rPr>
        <w:t xml:space="preserve">estriction </w:t>
      </w:r>
      <w:r>
        <w:rPr>
          <w:i/>
        </w:rPr>
        <w:t>P</w:t>
      </w:r>
      <w:r>
        <w:rPr>
          <w:i/>
        </w:rPr>
        <w:t>olicies</w:t>
      </w:r>
      <w:r>
        <w:rPr>
          <w:i/>
        </w:rPr>
        <w:t xml:space="preserve"> </w:t>
      </w:r>
      <w:r>
        <w:rPr>
          <w:i/>
        </w:rPr>
        <w:t>close</w:t>
      </w:r>
      <w:r>
        <w:rPr>
          <w:i/>
        </w:rPr>
        <w:t xml:space="preserve"> the</w:t>
      </w:r>
      <w:r>
        <w:rPr>
          <w:i/>
        </w:rPr>
        <w:t>se</w:t>
      </w:r>
      <w:r>
        <w:rPr>
          <w:i/>
        </w:rPr>
        <w:t xml:space="preserve"> doors</w:t>
      </w:r>
      <w:r>
        <w:rPr>
          <w:i/>
        </w:rPr>
        <w:t xml:space="preserve"> in a way that</w:t>
      </w:r>
      <w:r>
        <w:rPr>
          <w:i/>
        </w:rPr>
        <w:t xml:space="preserve"> only </w:t>
      </w:r>
      <w:r>
        <w:rPr>
          <w:i/>
        </w:rPr>
        <w:t>a</w:t>
      </w:r>
      <w:r>
        <w:rPr>
          <w:i/>
        </w:rPr>
        <w:t>dministrators can open</w:t>
      </w:r>
      <w:r>
        <w:rPr>
          <w:i/>
        </w:rPr>
        <w:t>.</w:t>
      </w:r>
      <w:r>
        <w:rPr>
          <w:i/>
        </w:rPr>
      </w:r>
    </w:p>
    <w:p>
      <w:pPr>
        <w:ind w:left="-5"/>
        <w:spacing w:after="240" w:line="259" w:lineRule="auto"/>
        <w:jc w:val="left"/>
        <w:rPr>
          <w:b/>
        </w:rPr>
      </w:pPr>
      <w:r>
        <w:rPr>
          <w:b/>
        </w:rPr>
      </w:r>
    </w:p>
    <w:p>
      <w:pPr>
        <w:ind w:left="-5"/>
        <w:spacing w:after="240" w:line="259" w:lineRule="auto"/>
        <w:jc w:val="left"/>
      </w:pPr>
      <w:r>
        <w:rPr>
          <w:b/>
        </w:rPr>
        <w:t>Simple facts about Windows built-in Software Restriction Policies</w:t>
      </w:r>
      <w:del w:id="0" w:author="Shmuel Globus" w:date="2019-03-26T17:29:00Z">
        <w:r>
          <w:delText>.</w:delText>
        </w:r>
      </w:del>
    </w:p>
    <w:p>
      <w:pPr>
        <w:numPr>
          <w:ilvl w:val="0"/>
          <w:numId w:val="5"/>
        </w:numPr>
        <w:ind w:left="360" w:hanging="360"/>
        <w:spacing w:after="240"/>
      </w:pPr>
      <w:r>
        <w:t>Software Restriction Policies can be abbreviated in two ways:</w:t>
      </w:r>
    </w:p>
    <w:p>
      <w:pPr>
        <w:numPr>
          <w:ilvl w:val="0"/>
          <w:numId w:val="1"/>
        </w:numPr>
        <w:ind w:left="360" w:hanging="40"/>
        <w:spacing w:after="240"/>
      </w:pPr>
      <w:r>
        <w:t xml:space="preserve">SRP as </w:t>
      </w:r>
      <w:ins w:id="1" w:author="Shmuel Globus" w:date="2019-03-26T17:30:00Z">
        <w:r>
          <w:t xml:space="preserve">a </w:t>
        </w:r>
      </w:ins>
      <w:r>
        <w:t>Windows built-in security feature (policies, rules, API integration, etc.).</w:t>
      </w:r>
    </w:p>
    <w:p>
      <w:pPr>
        <w:numPr>
          <w:ilvl w:val="0"/>
          <w:numId w:val="1"/>
        </w:numPr>
        <w:ind w:left="360" w:hanging="40"/>
        <w:spacing w:after="240"/>
      </w:pPr>
      <w:r>
        <w:t xml:space="preserve">SRPs as </w:t>
      </w:r>
      <w:ins w:id="2" w:author="Shmuel Globus" w:date="2019-03-26T17:30:00Z">
        <w:r>
          <w:t xml:space="preserve">specific </w:t>
        </w:r>
      </w:ins>
      <w:r>
        <w:t>policies introduced by SRP.</w:t>
      </w:r>
    </w:p>
    <w:p>
      <w:pPr>
        <w:ind w:left="360" w:hanging="20"/>
        <w:spacing w:after="240"/>
      </w:pPr>
      <w:r>
        <w:t>I will use the first meaning for simplicity.</w:t>
      </w:r>
    </w:p>
    <w:p>
      <w:pPr>
        <w:numPr>
          <w:ilvl w:val="0"/>
          <w:numId w:val="5"/>
        </w:numPr>
        <w:ind w:left="360" w:hanging="360"/>
        <w:spacing w:after="240"/>
        <w:rPr>
          <w:color w:val="333333"/>
        </w:rPr>
      </w:pPr>
      <w:r>
        <w:rPr>
          <w:color w:val="333333"/>
        </w:rPr>
        <w:t>SRP employ</w:t>
      </w:r>
      <w:ins w:id="3" w:author="Shmuel Globus" w:date="2019-03-26T17:30:00Z">
        <w:r>
          <w:rPr>
            <w:color w:val="333333"/>
          </w:rPr>
          <w:t>s</w:t>
        </w:r>
      </w:ins>
      <w:r>
        <w:rPr>
          <w:color w:val="333333"/>
        </w:rPr>
        <w:t xml:space="preserve"> native Windows features</w:t>
      </w:r>
      <w:r>
        <w:rPr>
          <w:color w:val="333333"/>
        </w:rPr>
        <w:t xml:space="preserve">, without impacting system performance or introducing software incompatibilities. </w:t>
      </w:r>
      <w:del w:id="4" w:author="Shmuel Globus" w:date="2019-03-26T17:29:00Z">
        <w:r>
          <w:rPr>
            <w:color w:val="333333"/>
          </w:rPr>
          <w:delText>They</w:delText>
        </w:r>
        <w:r>
          <w:rPr>
            <w:color w:val="333333"/>
          </w:rPr>
          <w:delText xml:space="preserve"> </w:delText>
        </w:r>
      </w:del>
      <w:ins w:id="5" w:author="Shmuel Globus" w:date="2019-03-26T17:30:00Z">
        <w:r>
          <w:rPr>
            <w:color w:val="333333"/>
          </w:rPr>
          <w:t>It</w:t>
        </w:r>
        <w:r>
          <w:rPr>
            <w:color w:val="333333"/>
          </w:rPr>
          <w:t xml:space="preserve"> </w:t>
        </w:r>
      </w:ins>
      <w:r>
        <w:rPr>
          <w:color w:val="333333"/>
        </w:rPr>
        <w:t>do</w:t>
      </w:r>
      <w:ins w:id="6" w:author="Shmuel Globus" w:date="2019-03-26T17:30:00Z">
        <w:r>
          <w:rPr>
            <w:color w:val="333333"/>
          </w:rPr>
          <w:t>es</w:t>
        </w:r>
      </w:ins>
      <w:r>
        <w:rPr>
          <w:color w:val="333333"/>
        </w:rPr>
        <w:t xml:space="preserve"> not introduce </w:t>
      </w:r>
      <w:del w:id="7" w:author="Shmuel Globus" w:date="2019-03-26T17:29:00Z">
        <w:r>
          <w:rPr>
            <w:color w:val="333333"/>
          </w:rPr>
          <w:delText xml:space="preserve"> </w:delText>
        </w:r>
      </w:del>
      <w:r>
        <w:rPr>
          <w:color w:val="333333"/>
        </w:rPr>
        <w:t xml:space="preserve">additional processes, services or drivers. </w:t>
      </w:r>
      <w:r>
        <w:rPr>
          <w:color w:val="333333"/>
        </w:rPr>
      </w:r>
    </w:p>
    <w:p>
      <w:pPr>
        <w:numPr>
          <w:ilvl w:val="0"/>
          <w:numId w:val="5"/>
        </w:numPr>
        <w:ind w:left="360" w:hanging="360"/>
        <w:spacing w:after="240"/>
      </w:pPr>
      <w:r>
        <w:t>SRP can be activated on all Windows versions, Windows XP and above.</w:t>
      </w:r>
    </w:p>
    <w:p>
      <w:pPr>
        <w:numPr>
          <w:ilvl w:val="0"/>
          <w:numId w:val="5"/>
        </w:numPr>
        <w:ind w:left="360" w:hanging="360"/>
        <w:spacing w:after="240"/>
      </w:pPr>
      <w:r>
        <w:t>On Windows Pro, Enterprise and Education, SRP can be configured using secpol.msc or gpedit.msc. On Windows Home, SRP can be configured only by directly modifying Windows Registry</w:t>
      </w:r>
      <w:ins w:id="8" w:author="Shmuel Globus" w:date="2019-03-26T17:30:00Z">
        <w:r>
          <w:t>,</w:t>
        </w:r>
      </w:ins>
      <w:r>
        <w:t xml:space="preserve"> or by means of utilities, namely: Simple Software Restriction Policies (no GUI), Hard_Configurator (with GUI).</w:t>
      </w:r>
    </w:p>
    <w:p>
      <w:pPr>
        <w:numPr>
          <w:ilvl w:val="0"/>
          <w:numId w:val="5"/>
        </w:numPr>
        <w:ind w:left="360" w:hanging="360"/>
        <w:spacing w:after="240"/>
      </w:pPr>
      <w:r>
        <w:rPr>
          <w:rPrChange w:id="9" w:author="Gość" w:date="2019-03-26T16:18:47Z">
            <w:rPr>
              <w:color w:val="ff0000"/>
            </w:rPr>
          </w:rPrChange>
        </w:rPr>
        <w:t>SRP can be configured to not</w:t>
      </w:r>
      <w:r>
        <w:rPr>
          <w:color w:val="ff0000"/>
        </w:rPr>
        <w:t xml:space="preserve"> </w:t>
      </w:r>
      <w:r>
        <w:t>affect processes executing with administrative rights, so the Windows system works unhindered. T</w:t>
      </w:r>
      <w:ins w:id="10" w:author="Shmuel Globus" w:date="2019-03-26T17:30:00Z">
        <w:r>
          <w:t>hus, t</w:t>
        </w:r>
      </w:ins>
      <w:r>
        <w:t xml:space="preserve">here is no need to disable SRP protection when applying Windows updates or system-scheduled tasks or when installing/updating </w:t>
      </w:r>
      <w:r>
        <w:rPr>
          <w:kern w:val="1"/>
          <w:lang w:val="pl-pl" w:bidi="ar-sa"/>
          <w:rPrChange w:id="11" w:author="Gość" w:date="2019-03-26T16:18:47Z">
            <w:rPr>
              <w:kern w:val="1"/>
              <w:szCs w:val="28"/>
              <w:lang w:val="pl-pl" w:bidi="ar-sa"/>
            </w:rPr>
          </w:rPrChange>
        </w:rPr>
        <w:t>Universal Windows Platform (UWP) apps</w:t>
      </w:r>
      <w:r>
        <w:rPr>
          <w:rPrChange w:id="12" w:author="Gość" w:date="2019-03-26T16:18:47Z">
            <w:rPr>
              <w:szCs w:val="28"/>
            </w:rPr>
          </w:rPrChange>
        </w:rPr>
        <w:t xml:space="preserve"> f</w:t>
      </w:r>
      <w:r>
        <w:t>rom Windows Store.</w:t>
      </w:r>
    </w:p>
    <w:p>
      <w:pPr>
        <w:numPr>
          <w:ilvl w:val="0"/>
          <w:numId w:val="5"/>
        </w:numPr>
        <w:ind w:left="360" w:hanging="360"/>
        <w:spacing w:after="240"/>
      </w:pPr>
      <w:r>
        <w:t>There are two common approaches to SRP:</w:t>
      </w:r>
    </w:p>
    <w:p>
      <w:pPr>
        <w:numPr>
          <w:ilvl w:val="0"/>
          <w:numId w:val="4"/>
        </w:numPr>
        <w:ind w:left="360" w:hanging="360"/>
      </w:pPr>
      <w:r>
        <w:t>Default Allow + Blacklist/Whitelist (this makes up a great part of the security in CryptoPrevent and SBGuard Anti-Ransomware).</w:t>
      </w:r>
    </w:p>
    <w:p>
      <w:pPr>
        <w:numPr>
          <w:ilvl w:val="0"/>
          <w:numId w:val="4"/>
        </w:numPr>
        <w:ind w:left="360" w:hanging="360"/>
        <w:spacing w:after="240"/>
      </w:pPr>
      <w:r>
        <w:t>Default Deny + Whitelist/Blacklist (used by Simple Software Restriction Policies and Hard_Configurator).</w:t>
      </w:r>
    </w:p>
    <w:p>
      <w:pPr>
        <w:numPr>
          <w:ilvl w:val="0"/>
          <w:numId w:val="2"/>
        </w:numPr>
        <w:ind w:left="360" w:hanging="360"/>
        <w:spacing w:after="240"/>
      </w:pPr>
      <w:r>
        <w:t xml:space="preserve">The approach that has the greatest protective power is a properly configured “Default Deny”, but </w:t>
      </w:r>
      <w:ins w:id="13" w:author="Shmuel Globus" w:date="2019-03-26T17:30:00Z">
        <w:r>
          <w:t xml:space="preserve">such </w:t>
        </w:r>
      </w:ins>
      <w:r>
        <w:t xml:space="preserve">configuration requires some </w:t>
      </w:r>
      <w:ins w:id="14" w:author="Shmuel Globus" w:date="2019-03-26T17:30:00Z">
        <w:r>
          <w:t xml:space="preserve">amount of </w:t>
        </w:r>
      </w:ins>
      <w:r>
        <w:t xml:space="preserve">knowledge about SRP. The “Default Allow” approach has certain advantages (on Windows 7 and below) when installing new programs. Most restrictions </w:t>
      </w:r>
      <w:del w:id="15" w:author="Shmuel Globus" w:date="2019-03-26T17:29:00Z">
        <w:r>
          <w:delText xml:space="preserve">are </w:delText>
        </w:r>
      </w:del>
      <w:ins w:id="16" w:author="Shmuel Globus" w:date="2019-03-26T17:30:00Z">
        <w:r>
          <w:t xml:space="preserve">remain </w:t>
        </w:r>
      </w:ins>
      <w:r>
        <w:t xml:space="preserve">active during the installation process, so accidental zero-day malware installations are mitigated. On the other hand, Default Deny is better against exploits, and in a broader sense, whenever malicious code (including zero-day) tries to run, either unknown to the user or by accident. However, most restrictions will be inactive when installing new programs. So if the user unwittingly installs zero-day malware, </w:t>
      </w:r>
      <w:ins w:id="17" w:author="Shmuel Globus" w:date="2019-03-26T17:30:00Z">
        <w:r>
          <w:t xml:space="preserve">in most cases </w:t>
        </w:r>
      </w:ins>
      <w:r>
        <w:t>it is not mitigated by SRP.</w:t>
      </w:r>
    </w:p>
    <w:p>
      <w:pPr>
        <w:numPr>
          <w:ilvl w:val="0"/>
          <w:numId w:val="2"/>
        </w:numPr>
        <w:ind w:left="360" w:hanging="360"/>
        <w:spacing w:after="240"/>
      </w:pPr>
      <w:r>
        <w:t>It is possible to use Default Deny in daily work, and switch temporarily to Default Allow when installing new programs.</w:t>
      </w:r>
    </w:p>
    <w:p>
      <w:pPr>
        <w:numPr>
          <w:ilvl w:val="0"/>
          <w:numId w:val="2"/>
        </w:numPr>
        <w:ind w:left="360" w:hanging="360"/>
        <w:spacing w:after="240"/>
      </w:pPr>
      <w:r>
        <w:t xml:space="preserve">Properly configured SRP is easily usable even by inexperienced users, but the initial configuration should be done by advanced users. </w:t>
      </w:r>
    </w:p>
    <w:p>
      <w:pPr>
        <w:numPr>
          <w:ilvl w:val="0"/>
          <w:numId w:val="2"/>
        </w:numPr>
        <w:ind w:left="360" w:hanging="360"/>
        <w:spacing w:after="240"/>
      </w:pPr>
      <w:r>
        <w:t>On Windows 10, SRP + Windows Defender can be used for effective Windows built-in security, without the need for protection from third-party real-time security components.</w:t>
      </w:r>
      <w:ins w:id="18" w:author="Shmuel Globus" w:date="2019-03-26T17:30:00Z">
        <w:r>
          <w:t xml:space="preserve"> (Such protection can be further enhanced by means of the ConfigureDefender tool, which is incorporated in Hard_Configurator.)</w:t>
        </w:r>
      </w:ins>
    </w:p>
    <w:p>
      <w:pPr>
        <w:numPr>
          <w:ilvl w:val="0"/>
          <w:numId w:val="2"/>
        </w:numPr>
        <w:ind w:left="360" w:hanging="360"/>
        <w:spacing w:after="240"/>
      </w:pPr>
      <w:r>
        <w:rPr>
          <w:szCs w:val="28"/>
        </w:rPr>
        <w:t xml:space="preserve"> On </w:t>
      </w:r>
      <w:del w:id="19" w:author="Shmuel Globus" w:date="2019-03-26T17:29:00Z">
        <w:r>
          <w:rPr>
            <w:szCs w:val="28"/>
          </w:rPr>
          <w:delText xml:space="preserve">the </w:delText>
        </w:r>
      </w:del>
      <w:ins w:id="20" w:author="Shmuel Globus" w:date="2019-03-26T17:30:00Z">
        <w:r>
          <w:rPr>
            <w:szCs w:val="28"/>
          </w:rPr>
          <w:t xml:space="preserve">a </w:t>
        </w:r>
      </w:ins>
      <w:r>
        <w:rPr>
          <w:szCs w:val="28"/>
        </w:rPr>
        <w:t xml:space="preserve">vulnerable system, SRP </w:t>
      </w:r>
      <w:r>
        <w:rPr>
          <w:rFonts w:eastAsia="SimSun"/>
          <w:kern w:val="1"/>
          <w:szCs w:val="28"/>
          <w:lang w:val="pl-pl" w:bidi="ar-sa"/>
        </w:rPr>
        <w:t xml:space="preserve">is most effective on a Standard (limited) user account, which is much </w:t>
      </w:r>
      <w:del w:id="21" w:author="Shmuel Globus" w:date="2019-03-26T17:29:00Z">
        <w:r>
          <w:rPr>
            <w:rFonts w:eastAsia="SimSun"/>
            <w:kern w:val="1"/>
            <w:szCs w:val="28"/>
            <w:lang w:val="pl-pl" w:bidi="ar-sa"/>
          </w:rPr>
          <w:delText>harder to be</w:delText>
        </w:r>
      </w:del>
      <w:ins w:id="22" w:author="Shmuel Globus" w:date="2019-03-26T17:30:00Z">
        <w:r>
          <w:rPr>
            <w:rFonts w:eastAsia="SimSun"/>
            <w:kern w:val="1"/>
            <w:szCs w:val="28"/>
            <w:lang w:val="pl-pl" w:bidi="ar-sa"/>
          </w:rPr>
          <w:t>less prone to</w:t>
        </w:r>
      </w:ins>
      <w:r>
        <w:rPr>
          <w:rFonts w:eastAsia="SimSun"/>
          <w:kern w:val="1"/>
          <w:szCs w:val="28"/>
          <w:lang w:val="pl-pl" w:bidi="ar-sa"/>
        </w:rPr>
        <w:t xml:space="preserve"> exploit</w:t>
      </w:r>
      <w:ins w:id="23" w:author="Shmuel Globus" w:date="2019-03-26T17:30:00Z">
        <w:r>
          <w:rPr>
            <w:rFonts w:eastAsia="SimSun"/>
            <w:kern w:val="1"/>
            <w:szCs w:val="28"/>
            <w:lang w:val="pl-pl" w:bidi="ar-sa"/>
          </w:rPr>
          <w:t>ation</w:t>
        </w:r>
      </w:ins>
      <w:del w:id="24" w:author="Shmuel Globus" w:date="2019-03-26T17:29:00Z">
        <w:r>
          <w:rPr>
            <w:rFonts w:eastAsia="SimSun"/>
            <w:kern w:val="1"/>
            <w:szCs w:val="28"/>
            <w:lang w:val="pl-pl" w:bidi="ar-sa"/>
          </w:rPr>
          <w:delText>ed</w:delText>
        </w:r>
      </w:del>
      <w:r>
        <w:rPr>
          <w:rFonts w:eastAsia="SimSun"/>
          <w:kern w:val="1"/>
          <w:szCs w:val="28"/>
          <w:lang w:val="pl-pl" w:bidi="ar-sa"/>
        </w:rPr>
        <w:t xml:space="preserve"> (system exploits, UAC bypasses). In this case, it is recommended to use Standard user account (SUA) during daily computer use, and switch to an Administrator account only when needed.</w:t>
      </w:r>
      <w:r/>
    </w:p>
    <w:p>
      <w:pPr>
        <w:numPr>
          <w:ilvl w:val="0"/>
          <w:numId w:val="2"/>
        </w:numPr>
        <w:ind w:left="360" w:hanging="360"/>
        <w:spacing w:after="240"/>
        <w:rPr>
          <w:color w:val="24292e"/>
          <w:kern w:val="1"/>
          <w:szCs w:val="28"/>
          <w:lang w:val="pl-pl" w:bidi="ar-sa"/>
        </w:rPr>
      </w:pPr>
      <w:r>
        <w:t xml:space="preserve"> Default Deny SRP + No Elevation SUA (ConsentPromptBehaviorUser=0 in UAC settings) can be used to lock down the SUA, so there is no way to run/install new programs other than</w:t>
      </w:r>
      <w:r>
        <w:rPr>
          <w:szCs w:val="28"/>
        </w:rPr>
        <w:t xml:space="preserve"> </w:t>
      </w:r>
      <w:r>
        <w:rPr>
          <w:color w:val="24292e"/>
          <w:kern w:val="1"/>
          <w:szCs w:val="28"/>
          <w:lang w:val="pl-pl" w:bidi="ar-sa"/>
        </w:rPr>
        <w:t>Universal Windows Platform (UWP) apps from Microsoft S</w:t>
      </w:r>
      <w:r>
        <w:rPr>
          <w:color w:val="24292e"/>
          <w:kern w:val="1"/>
          <w:szCs w:val="28"/>
          <w:lang w:val="pl-pl" w:bidi="ar-sa"/>
        </w:rPr>
        <w:t>tore.</w:t>
      </w:r>
      <w:r>
        <w:rPr>
          <w:color w:val="24292e"/>
          <w:kern w:val="1"/>
          <w:szCs w:val="28"/>
          <w:lang w:val="pl-pl" w:bidi="ar-sa"/>
        </w:rPr>
      </w:r>
    </w:p>
    <w:p>
      <w:pPr>
        <w:numPr>
          <w:ilvl w:val="0"/>
          <w:numId w:val="2"/>
        </w:numPr>
        <w:ind w:left="360" w:hanging="360"/>
        <w:spacing w:after="240"/>
      </w:pPr>
      <w:r>
        <w:t xml:space="preserve"> Properly configured SRP is compatible with third-party antivirus, antimalware, anti-exe, anti-exploit and HIPS solutions. But in some cases, this can be implemented only by experienced users.</w:t>
      </w:r>
    </w:p>
    <w:p>
      <w:pPr>
        <w:numPr>
          <w:ilvl w:val="0"/>
          <w:numId w:val="2"/>
        </w:numPr>
        <w:ind w:left="360" w:hanging="360"/>
        <w:spacing w:after="240"/>
        <w:rPr>
          <w:szCs w:val="28"/>
        </w:rPr>
      </w:pPr>
      <w:r>
        <w:t xml:space="preserve"> SRP can prevent many “drive-by” attacks, but it can be bypassed by totally fileless malware or by VBA macros embedded in documents. However, these attacks are mitigated by other features of Hard_Configurator, as explained </w:t>
      </w:r>
      <w:r>
        <w:rPr>
          <w:color w:val="24292e"/>
          <w:kern w:val="1"/>
          <w:szCs w:val="28"/>
          <w:lang w:val="pl-pl" w:bidi="ar-sa"/>
        </w:rPr>
        <w:t>in the H_C manual.</w:t>
      </w:r>
      <w:r>
        <w:rPr>
          <w:szCs w:val="28"/>
        </w:rPr>
      </w:r>
    </w:p>
    <w:p>
      <w:pPr>
        <w:numPr>
          <w:ilvl w:val="0"/>
          <w:numId w:val="2"/>
        </w:numPr>
        <w:ind w:left="360" w:hanging="360"/>
        <w:spacing w:after="240"/>
        <w:pPrChange w:id="25" w:author="Gość" w:date="2019-03-26T16:20:48Z">
          <w:pPr>
            <w:numPr>
              <w:ilvl w:val="0"/>
              <w:numId w:val="2"/>
            </w:numPr>
            <w:ind w:left="360" w:hanging="360"/>
          </w:pPr>
        </w:pPrChange>
      </w:pPr>
      <w:r>
        <w:t xml:space="preserve"> Depending on SRP configuration, there can be other types of possible bypasses (using </w:t>
      </w:r>
      <w:ins w:id="26" w:author="Gość" w:date="2019-03-26T16:20:48Z">
        <w:r>
          <w:t>LOLBins</w:t>
        </w:r>
      </w:ins>
      <w:ins w:id="27" w:author="Shmuel Globus" w:date="2019-03-26T17:30:00Z">
        <w:del w:id="28" w:author="Gość" w:date="2019-03-26T16:20:48Z">
          <w:r>
            <w:delText>,”</w:delText>
          </w:r>
        </w:del>
        <w:r>
          <w:t xml:space="preserve"> i.e., </w:t>
        </w:r>
      </w:ins>
      <w:r>
        <w:t>Windows system files to bypass whitelisting, etc.)</w:t>
      </w:r>
      <w:r>
        <w:rPr>
          <w:rPrChange w:id="29" w:author="Gość" w:date="2019-03-26T16:18:47Z">
            <w:rPr>
              <w:szCs w:val="28"/>
            </w:rPr>
          </w:rPrChange>
        </w:rPr>
        <w:t>.</w:t>
      </w:r>
      <w:r>
        <w:rPr>
          <w:color w:val="24292e"/>
          <w:kern w:val="1"/>
          <w:lang w:val="pl-pl" w:bidi="ar-sa"/>
          <w:rPrChange w:id="30" w:author="Gość" w:date="2019-03-26T16:18:47Z">
            <w:rPr>
              <w:color w:val="24292e"/>
              <w:kern w:val="1"/>
              <w:szCs w:val="28"/>
              <w:lang w:val="pl-pl" w:bidi="ar-sa"/>
            </w:rPr>
          </w:rPrChange>
        </w:rPr>
        <w:t xml:space="preserve"> These</w:t>
      </w:r>
      <w:ins w:id="31" w:author="Shmuel Globus" w:date="2019-03-26T17:30:00Z">
        <w:r>
          <w:rPr>
            <w:color w:val="24292e"/>
            <w:kern w:val="1"/>
            <w:lang w:val="pl-pl" w:bidi="ar-sa"/>
            <w:rPrChange w:id="32" w:author="Gość" w:date="2019-03-26T16:18:47Z">
              <w:rPr>
                <w:color w:val="24292e"/>
                <w:kern w:val="1"/>
                <w:szCs w:val="28"/>
                <w:lang w:val="pl-pl" w:bidi="ar-sa"/>
              </w:rPr>
            </w:rPrChange>
          </w:rPr>
          <w:t>, too, can be mitigated by SRP, but this</w:t>
        </w:r>
      </w:ins>
      <w:r>
        <w:rPr>
          <w:color w:val="24292e"/>
          <w:kern w:val="1"/>
          <w:lang w:val="pl-pl" w:bidi="ar-sa"/>
          <w:rPrChange w:id="33" w:author="Gość" w:date="2019-03-26T16:18:47Z">
            <w:rPr>
              <w:color w:val="24292e"/>
              <w:kern w:val="1"/>
              <w:szCs w:val="28"/>
              <w:lang w:val="pl-pl" w:bidi="ar-sa"/>
            </w:rPr>
          </w:rPrChange>
        </w:rPr>
        <w:t xml:space="preserve"> will require advanced configuration, for example, blocking many administrative tools and sponsors from the Windows folder.</w:t>
      </w:r>
      <w:r/>
    </w:p>
    <w:p>
      <w:pPr>
        <w:ind w:left="345" w:hanging="360"/>
        <w:spacing w:after="240"/>
      </w:pPr>
      <w:r/>
    </w:p>
    <w:p>
      <w:pPr>
        <w:ind w:left="-5"/>
        <w:spacing w:after="240" w:line="259" w:lineRule="auto"/>
        <w:jc w:val="left"/>
        <w:rPr>
          <w:del w:id="34" w:author="Unknown" w:date="2019-04-25T11:38:42Z"/>
        </w:rPr>
      </w:pPr>
      <w:del w:id="35" w:author="Unknown" w:date="2019-04-25T11:38:42Z">
        <w:r/>
      </w:del>
    </w:p>
    <w:p>
      <w:pPr>
        <w:ind w:left="-5"/>
        <w:spacing w:after="240" w:line="259" w:lineRule="auto"/>
        <w:jc w:val="left"/>
      </w:pPr>
      <w:r>
        <w:rPr>
          <w:b/>
        </w:rPr>
        <w:t>What happens under the hood when I double-click a file on my desktop?</w:t>
      </w:r>
      <w:r/>
    </w:p>
    <w:p>
      <w:pPr>
        <w:ind w:left="-5"/>
        <w:spacing w:after="240"/>
      </w:pPr>
      <w:r>
        <w:t>Something needs to call into SRP (safer APIs) and get information on what should be monitored and blocked. The Windows OS has a special API function that is triggered, in order to manage the opening of files from Desktop (as well as from Windows Explorer and Internet Explorer). It is called ShellExecute().</w:t>
      </w:r>
    </w:p>
    <w:p>
      <w:pPr>
        <w:ind w:left="-5"/>
        <w:spacing w:after="240"/>
      </w:pPr>
      <w:r>
        <w:rPr>
          <w:color w:val="24292e"/>
          <w:kern w:val="1"/>
          <w:lang w:val="pl-pl" w:bidi="ar-sa"/>
          <w:rPrChange w:id="36" w:author="Gość" w:date="2019-03-26T16:18:47Z">
            <w:rPr>
              <w:color w:val="24292e"/>
              <w:kern w:val="1"/>
              <w:szCs w:val="28"/>
              <w:lang w:val="pl-pl" w:bidi="ar-sa"/>
            </w:rPr>
          </w:rPrChange>
        </w:rPr>
        <w:t xml:space="preserve">Suppose you click the file </w:t>
      </w:r>
      <w:r>
        <w:rPr>
          <w:color w:val="c00000"/>
          <w:kern w:val="1"/>
          <w:lang w:val="pl-pl" w:bidi="ar-sa"/>
          <w:rPrChange w:id="37" w:author="Gość" w:date="2019-03-26T16:18:47Z">
            <w:rPr>
              <w:color w:val="ff0000"/>
              <w:kern w:val="1"/>
              <w:szCs w:val="28"/>
              <w:lang w:val="pl-pl" w:bidi="ar-sa"/>
            </w:rPr>
          </w:rPrChange>
        </w:rPr>
        <w:t>How2BeR</w:t>
      </w:r>
      <w:del w:id="38" w:author="Unknown" w:date="2019-04-17T14:02:33Z">
        <w:r>
          <w:rPr>
            <w:color w:val="c00000"/>
            <w:kern w:val="1"/>
            <w:lang w:val="pl-pl" w:bidi="ar-sa"/>
            <w:rPrChange w:id="39" w:author="Gość" w:date="2019-03-26T16:18:47Z">
              <w:rPr>
                <w:color w:val="ff0000"/>
                <w:kern w:val="1"/>
                <w:szCs w:val="28"/>
                <w:lang w:val="pl-pl" w:bidi="ar-sa"/>
              </w:rPr>
            </w:rPrChange>
          </w:rPr>
          <w:delText>each.</w:delText>
        </w:r>
      </w:del>
      <w:ins w:id="40" w:author="Unknown" w:date="2019-04-17T14:02:33Z">
        <w:r>
          <w:rPr>
            <w:color w:val="c00000"/>
            <w:kern w:val="1"/>
            <w:lang w:val="pl-pl" w:bidi="ar-sa"/>
          </w:rPr>
          <w:t>ich.</w:t>
        </w:r>
      </w:ins>
      <w:r>
        <w:rPr>
          <w:color w:val="c00000"/>
          <w:kern w:val="1"/>
          <w:lang w:val="pl-pl" w:bidi="ar-sa"/>
          <w:rPrChange w:id="41" w:author="Gość" w:date="2019-03-26T16:18:47Z">
            <w:rPr>
              <w:color w:val="ff0000"/>
              <w:kern w:val="1"/>
              <w:szCs w:val="28"/>
              <w:lang w:val="pl-pl" w:bidi="ar-sa"/>
            </w:rPr>
          </w:rPrChange>
        </w:rPr>
        <w:t>hta</w:t>
      </w:r>
      <w:r>
        <w:rPr>
          <w:color w:val="24292e"/>
          <w:kern w:val="1"/>
          <w:lang w:val="pl-pl" w:bidi="ar-sa"/>
          <w:rPrChange w:id="42" w:author="Gość" w:date="2019-03-26T16:18:47Z">
            <w:rPr>
              <w:color w:val="24292e"/>
              <w:kern w:val="1"/>
              <w:szCs w:val="28"/>
              <w:lang w:val="pl-pl" w:bidi="ar-sa"/>
            </w:rPr>
          </w:rPrChange>
        </w:rPr>
        <w:t xml:space="preserve">, then ShellExecute() function determines that the sponsor named </w:t>
      </w:r>
      <w:r>
        <w:rPr>
          <w:b/>
          <w:bCs/>
          <w:color w:val="007f00"/>
          <w:kern w:val="1"/>
          <w:lang w:val="pl-pl" w:bidi="ar-sa"/>
          <w:rPrChange w:id="43" w:author="Gość" w:date="2019-03-26T16:18:47Z">
            <w:rPr>
              <w:color w:val="007f00"/>
              <w:kern w:val="1"/>
              <w:szCs w:val="28"/>
              <w:lang w:val="pl-pl" w:bidi="ar-sa"/>
            </w:rPr>
          </w:rPrChange>
        </w:rPr>
        <w:t>mshta.exe</w:t>
      </w:r>
      <w:r>
        <w:rPr>
          <w:color w:val="24292e"/>
          <w:kern w:val="1"/>
          <w:lang w:val="pl-pl" w:bidi="ar-sa"/>
          <w:rPrChange w:id="44" w:author="Gość" w:date="2019-03-26T16:18:47Z">
            <w:rPr>
              <w:color w:val="24292e"/>
              <w:kern w:val="1"/>
              <w:szCs w:val="28"/>
              <w:lang w:val="pl-pl" w:bidi="ar-sa"/>
            </w:rPr>
          </w:rPrChange>
        </w:rPr>
        <w:t xml:space="preserve"> should be used to open the HTA file.</w:t>
      </w:r>
      <w:r>
        <w:t xml:space="preserve"> ShellExecute() has also a built-in ability to call into SRP, so if SRP is activated, then the </w:t>
      </w:r>
      <w:r>
        <w:rPr>
          <w:color w:val="c00000"/>
          <w:rPrChange w:id="45" w:author="Gość" w:date="2019-03-26T16:18:47Z">
            <w:rPr>
              <w:color w:val="ff0000"/>
            </w:rPr>
          </w:rPrChange>
        </w:rPr>
        <w:t>How2BeR</w:t>
      </w:r>
      <w:del w:id="46" w:author="Unknown" w:date="2019-04-17T14:02:33Z">
        <w:r>
          <w:rPr>
            <w:color w:val="c00000"/>
            <w:rPrChange w:id="47" w:author="Gość" w:date="2019-03-26T16:18:47Z">
              <w:rPr>
                <w:color w:val="ff0000"/>
              </w:rPr>
            </w:rPrChange>
          </w:rPr>
          <w:delText>each.</w:delText>
        </w:r>
      </w:del>
      <w:ins w:id="48" w:author="Unknown" w:date="2019-04-17T14:02:33Z">
        <w:r>
          <w:rPr>
            <w:color w:val="c00000"/>
          </w:rPr>
          <w:t>ich.</w:t>
        </w:r>
      </w:ins>
      <w:r>
        <w:rPr>
          <w:color w:val="c00000"/>
          <w:rPrChange w:id="49" w:author="Gość" w:date="2019-03-26T16:18:47Z">
            <w:rPr>
              <w:color w:val="ff0000"/>
            </w:rPr>
          </w:rPrChange>
        </w:rPr>
        <w:t>hta</w:t>
      </w:r>
      <w:r>
        <w:t xml:space="preserve"> can be monitored and blocked. Blocking files by ShellExecute() prevents users from unknowingly or accidentally executing malicious code.</w:t>
      </w:r>
    </w:p>
    <w:p>
      <w:pPr>
        <w:ind w:left="-5"/>
        <w:spacing w:after="240"/>
      </w:pPr>
      <w:r>
        <w:t xml:space="preserve">SRP has a list of file extensions called “Designated File Types.” If the file extension is on this list, then ShellExecute() can prevent that file from opening. So the file </w:t>
      </w:r>
      <w:r>
        <w:rPr>
          <w:color w:val="c00000"/>
          <w:rPrChange w:id="50" w:author="Gość" w:date="2019-03-26T16:18:47Z">
            <w:rPr>
              <w:color w:val="ff0000"/>
            </w:rPr>
          </w:rPrChange>
        </w:rPr>
        <w:t>How2BeR</w:t>
      </w:r>
      <w:del w:id="51" w:author="Unknown" w:date="2019-04-17T14:02:33Z">
        <w:r>
          <w:rPr>
            <w:color w:val="c00000"/>
            <w:rPrChange w:id="52" w:author="Gość" w:date="2019-03-26T16:18:47Z">
              <w:rPr>
                <w:color w:val="ff0000"/>
              </w:rPr>
            </w:rPrChange>
          </w:rPr>
          <w:delText>each.</w:delText>
        </w:r>
      </w:del>
      <w:ins w:id="53" w:author="Unknown" w:date="2019-04-17T14:02:33Z">
        <w:r>
          <w:rPr>
            <w:color w:val="c00000"/>
          </w:rPr>
          <w:t>ich.</w:t>
        </w:r>
      </w:ins>
      <w:r>
        <w:rPr>
          <w:color w:val="c00000"/>
          <w:rPrChange w:id="54" w:author="Gość" w:date="2019-03-26T16:18:47Z">
            <w:rPr>
              <w:color w:val="ff0000"/>
            </w:rPr>
          </w:rPrChange>
        </w:rPr>
        <w:t>hta</w:t>
      </w:r>
      <w:r>
        <w:t xml:space="preserve"> can be monitored and blocked by ShellExecute() if the HTA extension is on the Designated File Types list, as indeed it is by default. The list is configurable, and the user can add or remove file extensions </w:t>
      </w:r>
      <w:del w:id="55" w:author="Shmuel Globus" w:date="2019-03-26T17:29:00Z">
        <w:r>
          <w:delText>from it</w:delText>
        </w:r>
      </w:del>
      <w:ins w:id="56" w:author="Shmuel Globus" w:date="2019-03-26T17:30:00Z">
        <w:r>
          <w:t>at will</w:t>
        </w:r>
      </w:ins>
      <w:r>
        <w:t>.</w:t>
      </w:r>
    </w:p>
    <w:p>
      <w:pPr>
        <w:ind w:left="-5"/>
        <w:spacing w:after="240"/>
        <w:rPr>
          <w:del w:id="57" w:author="Unknown" w:date="2019-04-25T11:38:42Z"/>
        </w:rPr>
      </w:pPr>
      <w:r>
        <w:t>These are the default Designated File Types:</w:t>
      </w:r>
      <w:ins w:id="58" w:author="Unknown" w:date="2019-04-25T11:38:31Z">
        <w:r>
          <w:t xml:space="preserve"> </w:t>
        </w:r>
      </w:ins>
    </w:p>
    <w:p>
      <w:pPr>
        <w:ind w:left="-5"/>
        <w:spacing w:after="240"/>
      </w:pPr>
      <w:r>
        <w:t>ADE, DP, BAS, BAT, CHM, CMD, COM, CPL, CRT, EXE, HLP, HTA, INF, INS, ISP, LNK, MDB, MDE, MSC, MSI, MSP, MST, OCX, PCD, PIF, REG, SCR, SHS, URL, VB, WSC.</w:t>
      </w:r>
    </w:p>
    <w:p>
      <w:pPr>
        <w:ind w:left="-5"/>
        <w:spacing w:after="325"/>
      </w:pPr>
      <w:r>
        <w:t>The EXE extension is on the list for informational purposes only. SRP works just the same when it is removed from the list. This is because EXE files do not use the ShellExecute() function.</w:t>
      </w:r>
    </w:p>
    <w:p>
      <w:pPr>
        <w:ind w:left="-5"/>
        <w:spacing w:after="240"/>
      </w:pPr>
      <w:r>
        <w:t>Now let’s suppose you open the HTA file directly, using this command with HTA sponsor</w:t>
      </w:r>
      <w:r>
        <w:rPr>
          <w:color w:val="007f00"/>
        </w:rPr>
        <w:t xml:space="preserve"> </w:t>
      </w:r>
      <w:r>
        <w:rPr>
          <w:b/>
          <w:bCs/>
          <w:color w:val="007f00"/>
          <w:rPrChange w:id="59" w:author="Gość" w:date="2019-03-26T16:18:47Z">
            <w:rPr>
              <w:color w:val="007f00"/>
            </w:rPr>
          </w:rPrChange>
        </w:rPr>
        <w:t>mshta.exe</w:t>
      </w:r>
      <w:r>
        <w:t>:</w:t>
      </w:r>
    </w:p>
    <w:p>
      <w:pPr>
        <w:ind w:left="-15" w:firstLine="70"/>
        <w:spacing w:after="240"/>
        <w:pPrChange w:id="60" w:author="Gość" w:date="2019-03-26T16:22:39Z">
          <w:pPr>
            <w:ind w:left="-15" w:firstLine="70"/>
          </w:pPr>
        </w:pPrChange>
      </w:pPr>
      <w:r>
        <w:rPr>
          <w:b/>
          <w:bCs/>
          <w:color w:val="007f00"/>
          <w:rPrChange w:id="61" w:author="Gość" w:date="2019-03-26T16:18:47Z">
            <w:rPr>
              <w:b/>
              <w:color w:val="007f00"/>
            </w:rPr>
          </w:rPrChange>
        </w:rPr>
        <w:t>mshta.exe</w:t>
      </w:r>
      <w:r>
        <w:rPr>
          <w:b/>
          <w:bCs/>
          <w:rPrChange w:id="62" w:author="Gość" w:date="2019-03-26T16:18:47Z">
            <w:rPr>
              <w:b/>
            </w:rPr>
          </w:rPrChange>
        </w:rPr>
        <w:t xml:space="preserve"> %Userprofile%\Desktop\</w:t>
      </w:r>
      <w:r>
        <w:rPr>
          <w:color w:val="c00000"/>
          <w:rPrChange w:id="63" w:author="Gość" w:date="2019-03-26T16:18:47Z">
            <w:rPr>
              <w:b/>
            </w:rPr>
          </w:rPrChange>
        </w:rPr>
        <w:t>How2BeR</w:t>
      </w:r>
      <w:del w:id="64" w:author="Unknown" w:date="2019-04-17T14:02:33Z">
        <w:r>
          <w:rPr>
            <w:color w:val="c00000"/>
            <w:rPrChange w:id="65" w:author="Gość" w:date="2019-03-26T16:18:47Z">
              <w:rPr>
                <w:b/>
              </w:rPr>
            </w:rPrChange>
          </w:rPr>
          <w:delText>each.</w:delText>
        </w:r>
      </w:del>
      <w:ins w:id="66" w:author="Unknown" w:date="2019-04-17T14:02:33Z">
        <w:r>
          <w:rPr>
            <w:color w:val="c00000"/>
          </w:rPr>
          <w:t>ich.</w:t>
        </w:r>
      </w:ins>
      <w:r>
        <w:rPr>
          <w:color w:val="c00000"/>
          <w:rPrChange w:id="67" w:author="Gość" w:date="2019-03-26T16:18:47Z">
            <w:rPr>
              <w:b/>
            </w:rPr>
          </w:rPrChange>
        </w:rPr>
        <w:t>hta</w:t>
      </w:r>
      <w:r/>
    </w:p>
    <w:p>
      <w:pPr>
        <w:ind w:left="-15" w:firstLine="0"/>
        <w:spacing w:after="240"/>
      </w:pPr>
      <w:r>
        <w:t>In this case, ShellExecute() will be skipped, and SRP will not know that a file is executing.</w:t>
      </w:r>
    </w:p>
    <w:p>
      <w:pPr>
        <w:ind w:left="-5"/>
        <w:spacing w:after="240"/>
      </w:pPr>
      <w:r>
        <w:t>Windows will thus have two possibilities:</w:t>
      </w:r>
    </w:p>
    <w:p>
      <w:pPr>
        <w:numPr>
          <w:ilvl w:val="0"/>
          <w:numId w:val="3"/>
        </w:numPr>
        <w:ind w:left="280" w:hanging="280"/>
        <w:spacing w:after="240"/>
      </w:pPr>
      <w:r>
        <w:t>Allow the file to open.</w:t>
      </w:r>
    </w:p>
    <w:p>
      <w:pPr>
        <w:numPr>
          <w:ilvl w:val="0"/>
          <w:numId w:val="3"/>
        </w:numPr>
        <w:ind w:left="280" w:hanging="280"/>
        <w:spacing w:after="240"/>
        <w:rPr>
          <w:ins w:id="68" w:author="Unknown" w:date="2019-04-17T14:02:33Z"/>
        </w:rPr>
      </w:pPr>
      <w:ins w:id="69" w:author="Unknown" w:date="2019-04-17T14:02:33Z"/>
      <w:r>
        <w:t>Use another mechanism to call into SRP.</w:t>
      </w:r>
    </w:p>
    <w:p>
      <w:pPr>
        <w:ind w:left="0" w:hanging="280"/>
        <w:spacing w:after="240"/>
        <w:rPr>
          <w:del w:id="70" w:author="Unknown" w:date="2019-04-25T11:38:42Z"/>
        </w:rPr>
      </w:pPr>
      <w:del w:id="71" w:author="Unknown" w:date="2019-04-25T11:38:42Z">
        <w:r/>
      </w:del>
    </w:p>
    <w:p>
      <w:pPr>
        <w:ind w:left="-5"/>
        <w:spacing w:after="240" w:line="259" w:lineRule="auto"/>
        <w:jc w:val="left"/>
        <w:rPr>
          <w:b/>
        </w:rPr>
      </w:pPr>
      <w:r>
        <w:rPr>
          <w:b/>
        </w:rPr>
        <w:t>End of part 1.</w:t>
      </w:r>
    </w:p>
    <w:p>
      <w:pPr>
        <w:ind w:left="-5"/>
        <w:spacing w:after="240" w:line="259" w:lineRule="auto"/>
        <w:jc w:val="left"/>
        <w:rPr>
          <w:del w:id="72" w:author="Unknown" w:date="2019-04-25T11:38:42Z"/>
        </w:rPr>
      </w:pPr>
      <w:del w:id="73" w:author="Unknown" w:date="2019-04-25T11:38:42Z">
        <w:r/>
      </w:del>
    </w:p>
    <w:p>
      <w:pPr>
        <w:ind w:left="-5"/>
        <w:spacing w:after="240" w:line="259" w:lineRule="auto"/>
        <w:jc w:val="left"/>
        <w:rPr>
          <w:color w:val="0070c0"/>
          <w:rPrChange w:id="74" w:author="Gość" w:date="2019-03-26T16:18:47Z">
            <w:rPr/>
          </w:rPrChange>
        </w:rPr>
        <w:pPrChange w:id="75" w:author="Gość" w:date="2019-03-26T16:20:18Z">
          <w:pPr>
            <w:ind w:left="-5"/>
            <w:spacing/>
            <w:jc w:val="left"/>
          </w:pPr>
        </w:pPrChange>
      </w:pPr>
      <w:r>
        <w:rPr>
          <w:color w:val="0070c0"/>
          <w:rPrChange w:id="76" w:author="Gość" w:date="2019-03-26T16:18:47Z">
            <w:rPr/>
          </w:rPrChange>
        </w:rPr>
        <w:t>@andyful</w:t>
      </w:r>
    </w:p>
    <w:p>
      <w:pPr>
        <w:ind w:left="-5"/>
        <w:spacing w:after="240" w:line="259" w:lineRule="auto"/>
        <w:jc w:val="left"/>
        <w:rPr>
          <w:color w:val="0070c0"/>
          <w:rPrChange w:id="77" w:author="Gość" w:date="2019-03-26T16:18:47Z">
            <w:rPr/>
          </w:rPrChange>
        </w:rPr>
        <w:pPrChange w:id="78" w:author="Gość" w:date="2019-03-26T16:20:18Z">
          <w:pPr>
            <w:ind w:left="-5"/>
            <w:spacing/>
            <w:jc w:val="left"/>
          </w:pPr>
        </w:pPrChange>
      </w:pPr>
      <w:r>
        <w:t xml:space="preserve">text correction </w:t>
      </w:r>
      <w:r>
        <w:rPr>
          <w:color w:val="0070c0"/>
          <w:rPrChange w:id="79" w:author="Gość" w:date="2019-03-26T16:18:47Z">
            <w:rPr/>
          </w:rPrChange>
        </w:rPr>
        <w:t>@shmu26</w:t>
      </w:r>
      <w:r>
        <w:rPr>
          <w:color w:val="0070c0"/>
          <w:rPrChange w:id="80" w:author="Gość" w:date="2019-03-26T16:18:47Z">
            <w:rPr/>
          </w:rPrChange>
        </w:rPr>
      </w:r>
    </w:p>
    <w:p>
      <w:pPr>
        <w:ind w:left="-5"/>
        <w:spacing w:after="240" w:line="259" w:lineRule="auto"/>
        <w:jc w:val="left"/>
      </w:pPr>
      <w:r>
        <w:t xml:space="preserve">This is a corrected version of </w:t>
      </w:r>
      <w:del w:id="81" w:author="Shmuel Globus" w:date="2019-03-26T17:29:00Z">
        <w:r>
          <w:delText xml:space="preserve"> </w:delText>
        </w:r>
      </w:del>
      <w:bookmarkStart w:id="82" w:name="_GoBack"/>
      <w:bookmarkEnd w:id="82"/>
      <w:r>
        <w:t>text available on the MALWARETIPS thread:</w:t>
      </w:r>
    </w:p>
    <w:p>
      <w:pPr>
        <w:ind w:left="-5"/>
        <w:spacing w:after="240" w:line="259" w:lineRule="auto"/>
        <w:jc w:val="left"/>
        <w:rPr>
          <w:b/>
          <w:bCs/>
          <w:sz w:val="26"/>
          <w:szCs w:val="26"/>
        </w:rPr>
      </w:pPr>
      <w:r>
        <w:rPr>
          <w:b/>
          <w:bCs/>
          <w:sz w:val="26"/>
          <w:szCs w:val="26"/>
        </w:rPr>
        <w:t>https://malwaretips.com/threads/how-do-software-restriction-policies-work-part-1.69275/</w:t>
      </w:r>
    </w:p>
    <w:p>
      <w:pPr>
        <w:ind w:left="-5"/>
        <w:spacing w:after="240" w:line="259" w:lineRule="auto"/>
        <w:jc w:val="left"/>
      </w:pPr>
      <w:r/>
    </w:p>
    <w:sectPr>
      <w:footnotePr>
        <w:pos w:val="pageBottom"/>
        <w:numFmt w:val="decimal"/>
        <w:numStart w:val="1"/>
        <w:numRestart w:val="continuous"/>
      </w:footnotePr>
      <w:endnotePr>
        <w:pos w:val="docEnd"/>
        <w:numFmt w:val="decimal"/>
        <w:numStart w:val="1"/>
        <w:numRestart w:val="continuous"/>
      </w:endnotePr>
      <w:type w:val="nextPage"/>
      <w:pgSz w:h="15841" w:w="12241"/>
      <w:pgMar w:left="1134" w:top="1202" w:right="1135" w:bottom="1141"/>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ee"/>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4"/>
    <w:lvl w:ilvl="0">
      <w:numFmt w:val="bullet"/>
      <w:suff w:val="tab"/>
      <w:lvlText w:val=""/>
      <w:lvlJc w:val="left"/>
      <w:pPr>
        <w:ind w:left="0" w:hanging="0"/>
      </w:pPr>
      <w:rPr>
        <w:rPr>
          <w:rFonts w:ascii="Wingdings" w:hAnsi="Wingdings" w:eastAsia="Wingdings" w:cs="Wingdings"/>
        </w:rPr>
      </w:rPr>
    </w:lvl>
  </w:abstractNum>
  <w:abstractNum w:abstractNumId="2">
    <w:multiLevelType w:val="multilevel"/>
    <w:name w:val="Numbered list 1"/>
    <w:lvl w:ilvl="0">
      <w:start w:val="6"/>
      <w:numFmt w:val="decimal"/>
      <w:suff w:val="tab"/>
      <w:lvlText w:val="%1."/>
      <w:lvlJc w:val="left"/>
      <w:pPr>
        <w:ind w:left="360" w:hanging="0"/>
      </w:pPr>
      <w:rPr>
        <w:rPr>
          <w:rFonts w:ascii="Times New Roman" w:hAnsi="Times New Roman" w:eastAsia="Times New Roman" w:cs="Times New Roman"/>
          <w:b w:val="0"/>
          <w:color w:val="000000"/>
          <w:sz w:val="28"/>
          <w:szCs w:val="28"/>
          <w:shd w:val="clear" w:fill="auto"/>
          <w:vertAlign w:val="baseline"/>
        </w:rPr>
      </w:rPr>
    </w:lvl>
    <w:lvl w:ilvl="1">
      <w:start w:val="1"/>
      <w:numFmt w:val="lowerLetter"/>
      <w:suff w:val="tab"/>
      <w:lvlText w:val="%2"/>
      <w:lvlJc w:val="left"/>
      <w:pPr>
        <w:ind w:left="1080" w:hanging="0"/>
      </w:pPr>
      <w:rPr>
        <w:rPr>
          <w:rFonts w:ascii="Times New Roman" w:hAnsi="Times New Roman" w:eastAsia="Times New Roman" w:cs="Times New Roman"/>
          <w:b w:val="0"/>
          <w:color w:val="000000"/>
          <w:sz w:val="28"/>
          <w:szCs w:val="28"/>
          <w:shd w:val="clear" w:fill="auto"/>
          <w:vertAlign w:val="baseline"/>
        </w:rPr>
      </w:rPr>
    </w:lvl>
    <w:lvl w:ilvl="2">
      <w:start w:val="1"/>
      <w:numFmt w:val="lowerRoman"/>
      <w:suff w:val="tab"/>
      <w:lvlText w:val="%3"/>
      <w:lvlJc w:val="left"/>
      <w:pPr>
        <w:ind w:left="1800" w:hanging="0"/>
      </w:pPr>
      <w:rPr>
        <w:rPr>
          <w:rFonts w:ascii="Times New Roman" w:hAnsi="Times New Roman" w:eastAsia="Times New Roman" w:cs="Times New Roman"/>
          <w:b w:val="0"/>
          <w:color w:val="000000"/>
          <w:sz w:val="28"/>
          <w:szCs w:val="28"/>
          <w:shd w:val="clear" w:fill="auto"/>
          <w:vertAlign w:val="baseline"/>
        </w:rPr>
      </w:rPr>
    </w:lvl>
    <w:lvl w:ilvl="3">
      <w:start w:val="1"/>
      <w:numFmt w:val="decimal"/>
      <w:suff w:val="tab"/>
      <w:lvlText w:val="%4"/>
      <w:lvlJc w:val="left"/>
      <w:pPr>
        <w:ind w:left="2520" w:hanging="0"/>
      </w:pPr>
      <w:rPr>
        <w:rPr>
          <w:rFonts w:ascii="Times New Roman" w:hAnsi="Times New Roman" w:eastAsia="Times New Roman" w:cs="Times New Roman"/>
          <w:b w:val="0"/>
          <w:color w:val="000000"/>
          <w:sz w:val="28"/>
          <w:szCs w:val="28"/>
          <w:shd w:val="clear" w:fill="auto"/>
          <w:vertAlign w:val="baseline"/>
        </w:rPr>
      </w:rPr>
    </w:lvl>
    <w:lvl w:ilvl="4">
      <w:start w:val="1"/>
      <w:numFmt w:val="lowerLetter"/>
      <w:suff w:val="tab"/>
      <w:lvlText w:val="%5"/>
      <w:lvlJc w:val="left"/>
      <w:pPr>
        <w:ind w:left="3240" w:hanging="0"/>
      </w:pPr>
      <w:rPr>
        <w:rPr>
          <w:rFonts w:ascii="Times New Roman" w:hAnsi="Times New Roman" w:eastAsia="Times New Roman" w:cs="Times New Roman"/>
          <w:b w:val="0"/>
          <w:color w:val="000000"/>
          <w:sz w:val="28"/>
          <w:szCs w:val="28"/>
          <w:shd w:val="clear" w:fill="auto"/>
          <w:vertAlign w:val="baseline"/>
        </w:rPr>
      </w:rPr>
    </w:lvl>
    <w:lvl w:ilvl="5">
      <w:start w:val="1"/>
      <w:numFmt w:val="lowerRoman"/>
      <w:suff w:val="tab"/>
      <w:lvlText w:val="%6"/>
      <w:lvlJc w:val="left"/>
      <w:pPr>
        <w:ind w:left="3960" w:hanging="0"/>
      </w:pPr>
      <w:rPr>
        <w:rPr>
          <w:rFonts w:ascii="Times New Roman" w:hAnsi="Times New Roman" w:eastAsia="Times New Roman" w:cs="Times New Roman"/>
          <w:b w:val="0"/>
          <w:color w:val="000000"/>
          <w:sz w:val="28"/>
          <w:szCs w:val="28"/>
          <w:shd w:val="clear" w:fill="auto"/>
          <w:vertAlign w:val="baseline"/>
        </w:rPr>
      </w:rPr>
    </w:lvl>
    <w:lvl w:ilvl="6">
      <w:start w:val="1"/>
      <w:numFmt w:val="decimal"/>
      <w:suff w:val="tab"/>
      <w:lvlText w:val="%7"/>
      <w:lvlJc w:val="left"/>
      <w:pPr>
        <w:ind w:left="4680" w:hanging="0"/>
      </w:pPr>
      <w:rPr>
        <w:rPr>
          <w:rFonts w:ascii="Times New Roman" w:hAnsi="Times New Roman" w:eastAsia="Times New Roman" w:cs="Times New Roman"/>
          <w:b w:val="0"/>
          <w:color w:val="000000"/>
          <w:sz w:val="28"/>
          <w:szCs w:val="28"/>
          <w:shd w:val="clear" w:fill="auto"/>
          <w:vertAlign w:val="baseline"/>
        </w:rPr>
      </w:rPr>
    </w:lvl>
    <w:lvl w:ilvl="7">
      <w:start w:val="1"/>
      <w:numFmt w:val="lowerLetter"/>
      <w:suff w:val="tab"/>
      <w:lvlText w:val="%8"/>
      <w:lvlJc w:val="left"/>
      <w:pPr>
        <w:ind w:left="5400" w:hanging="0"/>
      </w:pPr>
      <w:rPr>
        <w:rPr>
          <w:rFonts w:ascii="Times New Roman" w:hAnsi="Times New Roman" w:eastAsia="Times New Roman" w:cs="Times New Roman"/>
          <w:b w:val="0"/>
          <w:color w:val="000000"/>
          <w:sz w:val="28"/>
          <w:szCs w:val="28"/>
          <w:shd w:val="clear" w:fill="auto"/>
          <w:vertAlign w:val="baseline"/>
        </w:rPr>
      </w:rPr>
    </w:lvl>
    <w:lvl w:ilvl="8">
      <w:start w:val="1"/>
      <w:numFmt w:val="lowerRoman"/>
      <w:suff w:val="tab"/>
      <w:lvlText w:val="%9"/>
      <w:lvlJc w:val="left"/>
      <w:pPr>
        <w:ind w:left="6120" w:hanging="0"/>
      </w:pPr>
      <w:rPr>
        <w:rPr>
          <w:rFonts w:ascii="Times New Roman" w:hAnsi="Times New Roman" w:eastAsia="Times New Roman" w:cs="Times New Roman"/>
          <w:b w:val="0"/>
          <w:color w:val="000000"/>
          <w:sz w:val="28"/>
          <w:szCs w:val="28"/>
          <w:shd w:val="clear" w:fill="auto"/>
          <w:vertAlign w:val="baseline"/>
        </w:rPr>
      </w:rPr>
    </w:lvl>
  </w:abstractNum>
  <w:abstractNum w:abstractNumId="3">
    <w:multiLevelType w:val="multilevel"/>
    <w:name w:val="Numbered list 2"/>
    <w:lvl w:ilvl="0">
      <w:start w:val="1"/>
      <w:numFmt w:val="decimal"/>
      <w:suff w:val="tab"/>
      <w:lvlText w:val="%1."/>
      <w:lvlJc w:val="left"/>
      <w:pPr>
        <w:ind w:left="280" w:hanging="0"/>
      </w:pPr>
      <w:rPr>
        <w:rPr>
          <w:rFonts w:ascii="Times New Roman" w:hAnsi="Times New Roman" w:eastAsia="Times New Roman" w:cs="Times New Roman"/>
          <w:b w:val="0"/>
          <w:color w:val="000000"/>
          <w:sz w:val="28"/>
          <w:szCs w:val="28"/>
          <w:shd w:val="clear" w:fill="auto"/>
          <w:vertAlign w:val="baseline"/>
        </w:rPr>
      </w:rPr>
    </w:lvl>
    <w:lvl w:ilvl="1">
      <w:start w:val="1"/>
      <w:numFmt w:val="lowerLetter"/>
      <w:suff w:val="tab"/>
      <w:lvlText w:val="%2"/>
      <w:lvlJc w:val="left"/>
      <w:pPr>
        <w:ind w:left="1080" w:hanging="0"/>
      </w:pPr>
      <w:rPr>
        <w:rPr>
          <w:rFonts w:ascii="Times New Roman" w:hAnsi="Times New Roman" w:eastAsia="Times New Roman" w:cs="Times New Roman"/>
          <w:b w:val="0"/>
          <w:color w:val="000000"/>
          <w:sz w:val="28"/>
          <w:szCs w:val="28"/>
          <w:shd w:val="clear" w:fill="auto"/>
          <w:vertAlign w:val="baseline"/>
        </w:rPr>
      </w:rPr>
    </w:lvl>
    <w:lvl w:ilvl="2">
      <w:start w:val="1"/>
      <w:numFmt w:val="lowerRoman"/>
      <w:suff w:val="tab"/>
      <w:lvlText w:val="%3"/>
      <w:lvlJc w:val="left"/>
      <w:pPr>
        <w:ind w:left="1800" w:hanging="0"/>
      </w:pPr>
      <w:rPr>
        <w:rPr>
          <w:rFonts w:ascii="Times New Roman" w:hAnsi="Times New Roman" w:eastAsia="Times New Roman" w:cs="Times New Roman"/>
          <w:b w:val="0"/>
          <w:color w:val="000000"/>
          <w:sz w:val="28"/>
          <w:szCs w:val="28"/>
          <w:shd w:val="clear" w:fill="auto"/>
          <w:vertAlign w:val="baseline"/>
        </w:rPr>
      </w:rPr>
    </w:lvl>
    <w:lvl w:ilvl="3">
      <w:start w:val="1"/>
      <w:numFmt w:val="decimal"/>
      <w:suff w:val="tab"/>
      <w:lvlText w:val="%4"/>
      <w:lvlJc w:val="left"/>
      <w:pPr>
        <w:ind w:left="2520" w:hanging="0"/>
      </w:pPr>
      <w:rPr>
        <w:rPr>
          <w:rFonts w:ascii="Times New Roman" w:hAnsi="Times New Roman" w:eastAsia="Times New Roman" w:cs="Times New Roman"/>
          <w:b w:val="0"/>
          <w:color w:val="000000"/>
          <w:sz w:val="28"/>
          <w:szCs w:val="28"/>
          <w:shd w:val="clear" w:fill="auto"/>
          <w:vertAlign w:val="baseline"/>
        </w:rPr>
      </w:rPr>
    </w:lvl>
    <w:lvl w:ilvl="4">
      <w:start w:val="1"/>
      <w:numFmt w:val="lowerLetter"/>
      <w:suff w:val="tab"/>
      <w:lvlText w:val="%5"/>
      <w:lvlJc w:val="left"/>
      <w:pPr>
        <w:ind w:left="3240" w:hanging="0"/>
      </w:pPr>
      <w:rPr>
        <w:rPr>
          <w:rFonts w:ascii="Times New Roman" w:hAnsi="Times New Roman" w:eastAsia="Times New Roman" w:cs="Times New Roman"/>
          <w:b w:val="0"/>
          <w:color w:val="000000"/>
          <w:sz w:val="28"/>
          <w:szCs w:val="28"/>
          <w:shd w:val="clear" w:fill="auto"/>
          <w:vertAlign w:val="baseline"/>
        </w:rPr>
      </w:rPr>
    </w:lvl>
    <w:lvl w:ilvl="5">
      <w:start w:val="1"/>
      <w:numFmt w:val="lowerRoman"/>
      <w:suff w:val="tab"/>
      <w:lvlText w:val="%6"/>
      <w:lvlJc w:val="left"/>
      <w:pPr>
        <w:ind w:left="3960" w:hanging="0"/>
      </w:pPr>
      <w:rPr>
        <w:rPr>
          <w:rFonts w:ascii="Times New Roman" w:hAnsi="Times New Roman" w:eastAsia="Times New Roman" w:cs="Times New Roman"/>
          <w:b w:val="0"/>
          <w:color w:val="000000"/>
          <w:sz w:val="28"/>
          <w:szCs w:val="28"/>
          <w:shd w:val="clear" w:fill="auto"/>
          <w:vertAlign w:val="baseline"/>
        </w:rPr>
      </w:rPr>
    </w:lvl>
    <w:lvl w:ilvl="6">
      <w:start w:val="1"/>
      <w:numFmt w:val="decimal"/>
      <w:suff w:val="tab"/>
      <w:lvlText w:val="%7"/>
      <w:lvlJc w:val="left"/>
      <w:pPr>
        <w:ind w:left="4680" w:hanging="0"/>
      </w:pPr>
      <w:rPr>
        <w:rPr>
          <w:rFonts w:ascii="Times New Roman" w:hAnsi="Times New Roman" w:eastAsia="Times New Roman" w:cs="Times New Roman"/>
          <w:b w:val="0"/>
          <w:color w:val="000000"/>
          <w:sz w:val="28"/>
          <w:szCs w:val="28"/>
          <w:shd w:val="clear" w:fill="auto"/>
          <w:vertAlign w:val="baseline"/>
        </w:rPr>
      </w:rPr>
    </w:lvl>
    <w:lvl w:ilvl="7">
      <w:start w:val="1"/>
      <w:numFmt w:val="lowerLetter"/>
      <w:suff w:val="tab"/>
      <w:lvlText w:val="%8"/>
      <w:lvlJc w:val="left"/>
      <w:pPr>
        <w:ind w:left="5400" w:hanging="0"/>
      </w:pPr>
      <w:rPr>
        <w:rPr>
          <w:rFonts w:ascii="Times New Roman" w:hAnsi="Times New Roman" w:eastAsia="Times New Roman" w:cs="Times New Roman"/>
          <w:b w:val="0"/>
          <w:color w:val="000000"/>
          <w:sz w:val="28"/>
          <w:szCs w:val="28"/>
          <w:shd w:val="clear" w:fill="auto"/>
          <w:vertAlign w:val="baseline"/>
        </w:rPr>
      </w:rPr>
    </w:lvl>
    <w:lvl w:ilvl="8">
      <w:start w:val="1"/>
      <w:numFmt w:val="lowerRoman"/>
      <w:suff w:val="tab"/>
      <w:lvlText w:val="%9"/>
      <w:lvlJc w:val="left"/>
      <w:pPr>
        <w:ind w:left="6120" w:hanging="0"/>
      </w:pPr>
      <w:rPr>
        <w:rPr>
          <w:rFonts w:ascii="Times New Roman" w:hAnsi="Times New Roman" w:eastAsia="Times New Roman" w:cs="Times New Roman"/>
          <w:b w:val="0"/>
          <w:color w:val="000000"/>
          <w:sz w:val="28"/>
          <w:szCs w:val="28"/>
          <w:shd w:val="clear" w:fill="auto"/>
          <w:vertAlign w:val="baseline"/>
        </w:rPr>
      </w:rPr>
    </w:lvl>
  </w:abstractNum>
  <w:abstractNum w:abstractNumId="4">
    <w:multiLevelType w:val="multilevel"/>
    <w:name w:val="Numbered list 3"/>
    <w:lvl w:ilvl="0">
      <w:numFmt w:val="bullet"/>
      <w:suff w:val="tab"/>
      <w:lvlText w:val="«"/>
      <w:lvlJc w:val="left"/>
      <w:pPr>
        <w:ind w:left="360" w:hanging="0"/>
      </w:pPr>
      <w:rPr>
        <w:rPr>
          <w:rFonts w:ascii="Wingdings" w:hAnsi="Wingdings" w:eastAsia="Wingdings" w:cs="Wingdings"/>
          <w:b w:val="0"/>
          <w:color w:val="000000"/>
          <w:sz w:val="28"/>
          <w:szCs w:val="28"/>
          <w:shd w:val="clear" w:fill="auto"/>
          <w:vertAlign w:val="baseline"/>
        </w:rPr>
      </w:rPr>
    </w:lvl>
    <w:lvl w:ilvl="1">
      <w:numFmt w:val="bullet"/>
      <w:suff w:val="tab"/>
      <w:lvlText w:val="o"/>
      <w:lvlJc w:val="left"/>
      <w:pPr>
        <w:ind w:left="1080" w:hanging="0"/>
      </w:pPr>
      <w:rPr>
        <w:rPr>
          <w:rFonts w:ascii="Wingdings" w:hAnsi="Wingdings" w:eastAsia="Wingdings" w:cs="Wingdings"/>
          <w:b w:val="0"/>
          <w:color w:val="000000"/>
          <w:sz w:val="28"/>
          <w:szCs w:val="28"/>
          <w:shd w:val="clear" w:fill="auto"/>
          <w:vertAlign w:val="baseline"/>
        </w:rPr>
      </w:rPr>
    </w:lvl>
    <w:lvl w:ilvl="2">
      <w:numFmt w:val="bullet"/>
      <w:suff w:val="tab"/>
      <w:lvlText w:val="▪"/>
      <w:lvlJc w:val="left"/>
      <w:pPr>
        <w:ind w:left="1800" w:hanging="0"/>
      </w:pPr>
      <w:rPr>
        <w:rPr>
          <w:rFonts w:ascii="Wingdings" w:hAnsi="Wingdings" w:eastAsia="Wingdings" w:cs="Wingdings"/>
          <w:b w:val="0"/>
          <w:color w:val="000000"/>
          <w:sz w:val="28"/>
          <w:szCs w:val="28"/>
          <w:shd w:val="clear" w:fill="auto"/>
          <w:vertAlign w:val="baseline"/>
        </w:rPr>
      </w:rPr>
    </w:lvl>
    <w:lvl w:ilvl="3">
      <w:numFmt w:val="bullet"/>
      <w:suff w:val="tab"/>
      <w:lvlText w:val="•"/>
      <w:lvlJc w:val="left"/>
      <w:pPr>
        <w:ind w:left="2520" w:hanging="0"/>
      </w:pPr>
      <w:rPr>
        <w:rPr>
          <w:rFonts w:ascii="Wingdings" w:hAnsi="Wingdings" w:eastAsia="Wingdings" w:cs="Wingdings"/>
          <w:b w:val="0"/>
          <w:color w:val="000000"/>
          <w:sz w:val="28"/>
          <w:szCs w:val="28"/>
          <w:shd w:val="clear" w:fill="auto"/>
          <w:vertAlign w:val="baseline"/>
        </w:rPr>
      </w:rPr>
    </w:lvl>
    <w:lvl w:ilvl="4">
      <w:numFmt w:val="bullet"/>
      <w:suff w:val="tab"/>
      <w:lvlText w:val="o"/>
      <w:lvlJc w:val="left"/>
      <w:pPr>
        <w:ind w:left="3240" w:hanging="0"/>
      </w:pPr>
      <w:rPr>
        <w:rPr>
          <w:rFonts w:ascii="Wingdings" w:hAnsi="Wingdings" w:eastAsia="Wingdings" w:cs="Wingdings"/>
          <w:b w:val="0"/>
          <w:color w:val="000000"/>
          <w:sz w:val="28"/>
          <w:szCs w:val="28"/>
          <w:shd w:val="clear" w:fill="auto"/>
          <w:vertAlign w:val="baseline"/>
        </w:rPr>
      </w:rPr>
    </w:lvl>
    <w:lvl w:ilvl="5">
      <w:numFmt w:val="bullet"/>
      <w:suff w:val="tab"/>
      <w:lvlText w:val="▪"/>
      <w:lvlJc w:val="left"/>
      <w:pPr>
        <w:ind w:left="3960" w:hanging="0"/>
      </w:pPr>
      <w:rPr>
        <w:rPr>
          <w:rFonts w:ascii="Wingdings" w:hAnsi="Wingdings" w:eastAsia="Wingdings" w:cs="Wingdings"/>
          <w:b w:val="0"/>
          <w:color w:val="000000"/>
          <w:sz w:val="28"/>
          <w:szCs w:val="28"/>
          <w:shd w:val="clear" w:fill="auto"/>
          <w:vertAlign w:val="baseline"/>
        </w:rPr>
      </w:rPr>
    </w:lvl>
    <w:lvl w:ilvl="6">
      <w:numFmt w:val="bullet"/>
      <w:suff w:val="tab"/>
      <w:lvlText w:val="•"/>
      <w:lvlJc w:val="left"/>
      <w:pPr>
        <w:ind w:left="4680" w:hanging="0"/>
      </w:pPr>
      <w:rPr>
        <w:rPr>
          <w:rFonts w:ascii="Wingdings" w:hAnsi="Wingdings" w:eastAsia="Wingdings" w:cs="Wingdings"/>
          <w:b w:val="0"/>
          <w:color w:val="000000"/>
          <w:sz w:val="28"/>
          <w:szCs w:val="28"/>
          <w:shd w:val="clear" w:fill="auto"/>
          <w:vertAlign w:val="baseline"/>
        </w:rPr>
      </w:rPr>
    </w:lvl>
    <w:lvl w:ilvl="7">
      <w:numFmt w:val="bullet"/>
      <w:suff w:val="tab"/>
      <w:lvlText w:val="o"/>
      <w:lvlJc w:val="left"/>
      <w:pPr>
        <w:ind w:left="5400" w:hanging="0"/>
      </w:pPr>
      <w:rPr>
        <w:rPr>
          <w:rFonts w:ascii="Wingdings" w:hAnsi="Wingdings" w:eastAsia="Wingdings" w:cs="Wingdings"/>
          <w:b w:val="0"/>
          <w:color w:val="000000"/>
          <w:sz w:val="28"/>
          <w:szCs w:val="28"/>
          <w:shd w:val="clear" w:fill="auto"/>
          <w:vertAlign w:val="baseline"/>
        </w:rPr>
      </w:rPr>
    </w:lvl>
    <w:lvl w:ilvl="8">
      <w:numFmt w:val="bullet"/>
      <w:suff w:val="tab"/>
      <w:lvlText w:val="▪"/>
      <w:lvlJc w:val="left"/>
      <w:pPr>
        <w:ind w:left="6120" w:hanging="0"/>
      </w:pPr>
      <w:rPr>
        <w:rPr>
          <w:rFonts w:ascii="Wingdings" w:hAnsi="Wingdings" w:eastAsia="Wingdings" w:cs="Wingdings"/>
          <w:b w:val="0"/>
          <w:color w:val="000000"/>
          <w:sz w:val="28"/>
          <w:szCs w:val="28"/>
          <w:shd w:val="clear" w:fill="auto"/>
          <w:vertAlign w:val="baseline"/>
        </w:rPr>
      </w:rPr>
    </w:lvl>
  </w:abstractNum>
  <w:abstractNum w:abstractNumId="5">
    <w:multiLevelType w:val="multilevel"/>
    <w:name w:val="Numbered list 4"/>
    <w:lvl w:ilvl="0">
      <w:start w:val="1"/>
      <w:numFmt w:val="decimal"/>
      <w:suff w:val="tab"/>
      <w:lvlText w:val="%1."/>
      <w:lvlJc w:val="left"/>
      <w:pPr>
        <w:ind w:left="360" w:hanging="0"/>
      </w:pPr>
      <w:rPr>
        <w:rPr>
          <w:rFonts w:ascii="Times New Roman" w:hAnsi="Times New Roman" w:eastAsia="Times New Roman" w:cs="Times New Roman"/>
          <w:b w:val="0"/>
          <w:color w:val="000000"/>
          <w:sz w:val="28"/>
          <w:szCs w:val="28"/>
          <w:shd w:val="clear" w:fill="auto"/>
          <w:vertAlign w:val="baseline"/>
        </w:rPr>
      </w:rPr>
    </w:lvl>
    <w:lvl w:ilvl="1">
      <w:start w:val="1"/>
      <w:numFmt w:val="lowerLetter"/>
      <w:suff w:val="tab"/>
      <w:lvlText w:val="%2"/>
      <w:lvlJc w:val="left"/>
      <w:pPr>
        <w:ind w:left="1080" w:hanging="0"/>
      </w:pPr>
      <w:rPr>
        <w:rPr>
          <w:rFonts w:ascii="Times New Roman" w:hAnsi="Times New Roman" w:eastAsia="Times New Roman" w:cs="Times New Roman"/>
          <w:b w:val="0"/>
          <w:color w:val="000000"/>
          <w:sz w:val="28"/>
          <w:szCs w:val="28"/>
          <w:shd w:val="clear" w:fill="auto"/>
          <w:vertAlign w:val="baseline"/>
        </w:rPr>
      </w:rPr>
    </w:lvl>
    <w:lvl w:ilvl="2">
      <w:start w:val="1"/>
      <w:numFmt w:val="lowerRoman"/>
      <w:suff w:val="tab"/>
      <w:lvlText w:val="%3"/>
      <w:lvlJc w:val="left"/>
      <w:pPr>
        <w:ind w:left="1800" w:hanging="0"/>
      </w:pPr>
      <w:rPr>
        <w:rPr>
          <w:rFonts w:ascii="Times New Roman" w:hAnsi="Times New Roman" w:eastAsia="Times New Roman" w:cs="Times New Roman"/>
          <w:b w:val="0"/>
          <w:color w:val="000000"/>
          <w:sz w:val="28"/>
          <w:szCs w:val="28"/>
          <w:shd w:val="clear" w:fill="auto"/>
          <w:vertAlign w:val="baseline"/>
        </w:rPr>
      </w:rPr>
    </w:lvl>
    <w:lvl w:ilvl="3">
      <w:start w:val="1"/>
      <w:numFmt w:val="decimal"/>
      <w:suff w:val="tab"/>
      <w:lvlText w:val="%4"/>
      <w:lvlJc w:val="left"/>
      <w:pPr>
        <w:ind w:left="2520" w:hanging="0"/>
      </w:pPr>
      <w:rPr>
        <w:rPr>
          <w:rFonts w:ascii="Times New Roman" w:hAnsi="Times New Roman" w:eastAsia="Times New Roman" w:cs="Times New Roman"/>
          <w:b w:val="0"/>
          <w:color w:val="000000"/>
          <w:sz w:val="28"/>
          <w:szCs w:val="28"/>
          <w:shd w:val="clear" w:fill="auto"/>
          <w:vertAlign w:val="baseline"/>
        </w:rPr>
      </w:rPr>
    </w:lvl>
    <w:lvl w:ilvl="4">
      <w:start w:val="1"/>
      <w:numFmt w:val="lowerLetter"/>
      <w:suff w:val="tab"/>
      <w:lvlText w:val="%5"/>
      <w:lvlJc w:val="left"/>
      <w:pPr>
        <w:ind w:left="3240" w:hanging="0"/>
      </w:pPr>
      <w:rPr>
        <w:rPr>
          <w:rFonts w:ascii="Times New Roman" w:hAnsi="Times New Roman" w:eastAsia="Times New Roman" w:cs="Times New Roman"/>
          <w:b w:val="0"/>
          <w:color w:val="000000"/>
          <w:sz w:val="28"/>
          <w:szCs w:val="28"/>
          <w:shd w:val="clear" w:fill="auto"/>
          <w:vertAlign w:val="baseline"/>
        </w:rPr>
      </w:rPr>
    </w:lvl>
    <w:lvl w:ilvl="5">
      <w:start w:val="1"/>
      <w:numFmt w:val="lowerRoman"/>
      <w:suff w:val="tab"/>
      <w:lvlText w:val="%6"/>
      <w:lvlJc w:val="left"/>
      <w:pPr>
        <w:ind w:left="3960" w:hanging="0"/>
      </w:pPr>
      <w:rPr>
        <w:rPr>
          <w:rFonts w:ascii="Times New Roman" w:hAnsi="Times New Roman" w:eastAsia="Times New Roman" w:cs="Times New Roman"/>
          <w:b w:val="0"/>
          <w:color w:val="000000"/>
          <w:sz w:val="28"/>
          <w:szCs w:val="28"/>
          <w:shd w:val="clear" w:fill="auto"/>
          <w:vertAlign w:val="baseline"/>
        </w:rPr>
      </w:rPr>
    </w:lvl>
    <w:lvl w:ilvl="6">
      <w:start w:val="1"/>
      <w:numFmt w:val="decimal"/>
      <w:suff w:val="tab"/>
      <w:lvlText w:val="%7"/>
      <w:lvlJc w:val="left"/>
      <w:pPr>
        <w:ind w:left="4680" w:hanging="0"/>
      </w:pPr>
      <w:rPr>
        <w:rPr>
          <w:rFonts w:ascii="Times New Roman" w:hAnsi="Times New Roman" w:eastAsia="Times New Roman" w:cs="Times New Roman"/>
          <w:b w:val="0"/>
          <w:color w:val="000000"/>
          <w:sz w:val="28"/>
          <w:szCs w:val="28"/>
          <w:shd w:val="clear" w:fill="auto"/>
          <w:vertAlign w:val="baseline"/>
        </w:rPr>
      </w:rPr>
    </w:lvl>
    <w:lvl w:ilvl="7">
      <w:start w:val="1"/>
      <w:numFmt w:val="lowerLetter"/>
      <w:suff w:val="tab"/>
      <w:lvlText w:val="%8"/>
      <w:lvlJc w:val="left"/>
      <w:pPr>
        <w:ind w:left="5400" w:hanging="0"/>
      </w:pPr>
      <w:rPr>
        <w:rPr>
          <w:rFonts w:ascii="Times New Roman" w:hAnsi="Times New Roman" w:eastAsia="Times New Roman" w:cs="Times New Roman"/>
          <w:b w:val="0"/>
          <w:color w:val="000000"/>
          <w:sz w:val="28"/>
          <w:szCs w:val="28"/>
          <w:shd w:val="clear" w:fill="auto"/>
          <w:vertAlign w:val="baseline"/>
        </w:rPr>
      </w:rPr>
    </w:lvl>
    <w:lvl w:ilvl="8">
      <w:start w:val="1"/>
      <w:numFmt w:val="lowerRoman"/>
      <w:suff w:val="tab"/>
      <w:lvlText w:val="%9"/>
      <w:lvlJc w:val="left"/>
      <w:pPr>
        <w:ind w:left="6120" w:hanging="0"/>
      </w:pPr>
      <w:rPr>
        <w:rPr>
          <w:rFonts w:ascii="Times New Roman" w:hAnsi="Times New Roman" w:eastAsia="Times New Roman" w:cs="Times New Roman"/>
          <w:b w:val="0"/>
          <w:color w:val="000000"/>
          <w:sz w:val="28"/>
          <w:szCs w:val="28"/>
          <w:shd w:val="clear" w:fill="auto"/>
          <w:vertAlign w:val="baseline"/>
        </w:rPr>
      </w:rPr>
    </w:lvl>
  </w:abstractNum>
  <w:abstractNum w:abstractNumId="6">
    <w:multiLevelType w:val="singleLevel"/>
    <w:name w:val="Bullet 6"/>
    <w:lvl w:ilvl="0">
      <w:start w:val="0"/>
      <w:numFmt w:val="none"/>
      <w:lvlText w:val="%1"/>
      <w:lvlJc w:val="left"/>
      <w:pPr>
        <w:tabs>
          <w:tab w:val="num" w:pos="0"/>
        </w:tabs>
        <w:ind w:left="0" w:hanging="0"/>
      </w:pPr>
      <w:rPr/>
    </w:lvl>
  </w:abstractNum>
  <w:abstractNum w:abstractNumId="7">
    <w:multiLevelType w:val="singleLevel"/>
    <w:name w:val="Bullet 7"/>
    <w:lvl w:ilvl="0">
      <w:numFmt w:val="bullet"/>
      <w:lvlText w:val=""/>
      <w:lvlJc w:val="left"/>
      <w:pPr>
        <w:tabs>
          <w:tab w:val="num" w:pos="0"/>
        </w:tabs>
        <w:ind w:left="0" w:hanging="0"/>
      </w:pPr>
      <w:rPr>
        <w:rPr>
          <w:rFonts w:ascii="Wingdings" w:hAnsi="Wingdings" w:eastAsia="Wingdings" w:cs="Wingdings"/>
        </w:rPr>
      </w:rPr>
    </w:lvl>
  </w:abstractNum>
  <w:abstractNum w:abstractNumId="8">
    <w:multiLevelType w:val="singleLevel"/>
    <w:name w:val="Bullet 8"/>
    <w:lvl w:ilvl="0">
      <w:start w:val="6"/>
      <w:numFmt w:val="decimal"/>
      <w:lvlText w:val="%1"/>
      <w:lvlJc w:val="left"/>
      <w:pPr>
        <w:tabs>
          <w:tab w:val="num" w:pos="0"/>
        </w:tabs>
        <w:ind w:left="0" w:hanging="0"/>
      </w:pPr>
      <w:rPr>
        <w:rPr>
          <w:rFonts w:ascii="Times New Roman" w:hAnsi="Times New Roman" w:eastAsia="Times New Roman" w:cs="Times New Roman"/>
          <w:b w:val="0"/>
          <w:color w:val="000000"/>
          <w:sz w:val="28"/>
          <w:szCs w:val="28"/>
          <w:shd w:val="clear" w:fill="auto"/>
          <w:vertAlign w:val="baseline"/>
        </w:rPr>
      </w:rPr>
    </w:lvl>
  </w:abstractNum>
  <w:abstractNum w:abstractNumId="9">
    <w:multiLevelType w:val="singleLevel"/>
    <w:name w:val="Bullet 9"/>
    <w:lvl w:ilvl="0">
      <w:start w:val="1"/>
      <w:numFmt w:val="lowerLetter"/>
      <w:lvlText w:val="%1"/>
      <w:lvlJc w:val="left"/>
      <w:pPr>
        <w:tabs>
          <w:tab w:val="num" w:pos="0"/>
        </w:tabs>
        <w:ind w:left="0" w:hanging="0"/>
      </w:pPr>
      <w:rPr>
        <w:rPr>
          <w:rFonts w:ascii="Times New Roman" w:hAnsi="Times New Roman" w:eastAsia="Times New Roman" w:cs="Times New Roman"/>
          <w:b w:val="0"/>
          <w:color w:val="000000"/>
          <w:sz w:val="28"/>
          <w:szCs w:val="28"/>
          <w:shd w:val="clear" w:fill="auto"/>
          <w:vertAlign w:val="baseline"/>
        </w:rPr>
      </w:rPr>
    </w:lvl>
  </w:abstractNum>
  <w:abstractNum w:abstractNumId="10">
    <w:multiLevelType w:val="singleLevel"/>
    <w:name w:val="Bullet 10"/>
    <w:lvl w:ilvl="0">
      <w:start w:val="1"/>
      <w:numFmt w:val="lowerRoman"/>
      <w:lvlText w:val="%1"/>
      <w:lvlJc w:val="left"/>
      <w:pPr>
        <w:tabs>
          <w:tab w:val="num" w:pos="0"/>
        </w:tabs>
        <w:ind w:left="0" w:hanging="0"/>
      </w:pPr>
      <w:rPr>
        <w:rPr>
          <w:rFonts w:ascii="Times New Roman" w:hAnsi="Times New Roman" w:eastAsia="Times New Roman" w:cs="Times New Roman"/>
          <w:b w:val="0"/>
          <w:color w:val="000000"/>
          <w:sz w:val="28"/>
          <w:szCs w:val="28"/>
          <w:shd w:val="clear" w:fill="auto"/>
          <w:vertAlign w:val="baseline"/>
        </w:rPr>
      </w:rPr>
    </w:lvl>
  </w:abstractNum>
  <w:abstractNum w:abstractNumId="11">
    <w:multiLevelType w:val="singleLevel"/>
    <w:name w:val="Bullet 11"/>
    <w:lvl w:ilvl="0">
      <w:start w:val="1"/>
      <w:numFmt w:val="decimal"/>
      <w:lvlText w:val="%1"/>
      <w:lvlJc w:val="left"/>
      <w:pPr>
        <w:tabs>
          <w:tab w:val="num" w:pos="0"/>
        </w:tabs>
        <w:ind w:left="0" w:hanging="0"/>
      </w:pPr>
      <w:rPr>
        <w:rPr>
          <w:rFonts w:ascii="Times New Roman" w:hAnsi="Times New Roman" w:eastAsia="Times New Roman" w:cs="Times New Roman"/>
          <w:b w:val="0"/>
          <w:color w:val="000000"/>
          <w:sz w:val="28"/>
          <w:szCs w:val="28"/>
          <w:shd w:val="clear" w:fill="auto"/>
          <w:vertAlign w:val="baseline"/>
        </w:rPr>
      </w:rPr>
    </w:lvl>
  </w:abstractNum>
  <w:abstractNum w:abstractNumId="12">
    <w:multiLevelType w:val="singleLevel"/>
    <w:name w:val="Bullet 12"/>
    <w:lvl w:ilvl="0">
      <w:numFmt w:val="bullet"/>
      <w:lvlText w:val="«"/>
      <w:lvlJc w:val="left"/>
      <w:pPr>
        <w:tabs>
          <w:tab w:val="num" w:pos="0"/>
        </w:tabs>
        <w:ind w:left="0" w:hanging="0"/>
      </w:pPr>
      <w:rPr>
        <w:rPr>
          <w:rFonts w:ascii="Wingdings" w:hAnsi="Wingdings" w:eastAsia="Wingdings" w:cs="Wingdings"/>
          <w:b w:val="0"/>
          <w:color w:val="000000"/>
          <w:sz w:val="28"/>
          <w:szCs w:val="28"/>
          <w:shd w:val="clear" w:fill="auto"/>
          <w:vertAlign w:val="baseline"/>
        </w:rPr>
      </w:rPr>
    </w:lvl>
  </w:abstractNum>
  <w:abstractNum w:abstractNumId="13">
    <w:multiLevelType w:val="singleLevel"/>
    <w:name w:val="Bullet 13"/>
    <w:lvl w:ilvl="0">
      <w:numFmt w:val="bullet"/>
      <w:lvlText w:val="o"/>
      <w:lvlJc w:val="left"/>
      <w:pPr>
        <w:tabs>
          <w:tab w:val="num" w:pos="0"/>
        </w:tabs>
        <w:ind w:left="0" w:hanging="0"/>
      </w:pPr>
      <w:rPr>
        <w:rPr>
          <w:rFonts w:ascii="Wingdings" w:hAnsi="Wingdings" w:eastAsia="Wingdings" w:cs="Wingdings"/>
          <w:b w:val="0"/>
          <w:color w:val="000000"/>
          <w:sz w:val="28"/>
          <w:szCs w:val="28"/>
          <w:shd w:val="clear" w:fill="auto"/>
          <w:vertAlign w:val="baseline"/>
        </w:rPr>
      </w:rPr>
    </w:lvl>
  </w:abstractNum>
  <w:abstractNum w:abstractNumId="14">
    <w:multiLevelType w:val="singleLevel"/>
    <w:name w:val="Bullet 14"/>
    <w:lvl w:ilvl="0">
      <w:numFmt w:val="bullet"/>
      <w:lvlText w:val="▪"/>
      <w:lvlJc w:val="left"/>
      <w:pPr>
        <w:tabs>
          <w:tab w:val="num" w:pos="0"/>
        </w:tabs>
        <w:ind w:left="0" w:hanging="0"/>
      </w:pPr>
      <w:rPr>
        <w:rPr>
          <w:rFonts w:ascii="Wingdings" w:hAnsi="Wingdings" w:eastAsia="Wingdings" w:cs="Wingdings"/>
          <w:b w:val="0"/>
          <w:color w:val="000000"/>
          <w:sz w:val="28"/>
          <w:szCs w:val="28"/>
          <w:shd w:val="clear" w:fill="auto"/>
          <w:vertAlign w:val="baseline"/>
        </w:rPr>
      </w:rPr>
    </w:lvl>
  </w:abstractNum>
  <w:abstractNum w:abstractNumId="15">
    <w:multiLevelType w:val="singleLevel"/>
    <w:name w:val="Bullet 15"/>
    <w:lvl w:ilvl="0">
      <w:numFmt w:val="bullet"/>
      <w:lvlText w:val="•"/>
      <w:lvlJc w:val="left"/>
      <w:pPr>
        <w:tabs>
          <w:tab w:val="num" w:pos="0"/>
        </w:tabs>
        <w:ind w:left="0" w:hanging="0"/>
      </w:pPr>
      <w:rPr>
        <w:rPr>
          <w:rFonts w:ascii="Wingdings" w:hAnsi="Wingdings" w:eastAsia="Wingdings" w:cs="Wingdings"/>
          <w:b w:val="0"/>
          <w:color w:val="000000"/>
          <w:sz w:val="28"/>
          <w:szCs w:val="28"/>
          <w:shd w:val="clear" w:fill="auto"/>
          <w:vertAlign w:val="baseline"/>
        </w:rPr>
      </w:rPr>
    </w:lvl>
  </w:abstractNum>
  <w:abstractNum w:abstractNumId="16">
    <w:multiLevelType w:val="singleLevel"/>
    <w:name w:val="Bullet 16"/>
    <w:lvl w:ilvl="0">
      <w:start w:val="11"/>
      <w:numFmt w:val="ordin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trackRevisions/>
  <w:revisionView w:comments="1" w:markup="0" w:insDel="0" w:formatting="0"/>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7"/>
  <w:tmPrefTwo w:val="1"/>
  <w:tmFmtPref w:val="55065963"/>
  <w:tmCommentsPr>
    <w:tmCommentsPlace w:val="0"/>
    <w:tmCommentsWidth w:val="3119"/>
    <w:tmCommentsColor w:val="-1"/>
  </w:tmCommentsPr>
  <w:tmReviewPr>
    <w:tmReviewEnabled w:val="1"/>
    <w:tmReviewShow w:val="0"/>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45"/>
      <w:tmLastPosIdx w:val="0"/>
    </w:tmLastPosCaret>
    <w:tmLastPosAnchor>
      <w:tmLastPosPgfIdx w:val="0"/>
      <w:tmLastPosIdx w:val="0"/>
    </w:tmLastPosAnchor>
    <w:tmLastPosTblRect w:left="0" w:top="0" w:right="0" w:bottom="0"/>
    <w:tmAppRevision w:date="1556188722"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8"/>
        <w:szCs w:val="22"/>
        <w:lang w:val="en-us" w:eastAsia="zh-cn" w:bidi="he-il"/>
      </w:rPr>
    </w:rPrDefault>
    <w:pPrDefault>
      <w:pPr>
        <w:ind w:left="10" w:hanging="10"/>
        <w:spacing w:after="5" w:line="264"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BalloonText">
    <w:name w:val="Balloon Text"/>
    <w:qFormat/>
    <w:basedOn w:val="Normal"/>
    <w:pPr>
      <w:spacing w:after="0" w:line="240" w:lineRule="auto"/>
    </w:pPr>
    <w:rPr>
      <w:rFonts w:ascii="Segoe UI" w:hAnsi="Segoe UI" w:cs="Segoe UI"/>
      <w:sz w:val="18"/>
      <w:szCs w:val="18"/>
    </w:rPr>
  </w:style>
  <w:style w:type="character" w:styleId="DefaultParagraphFont" w:default="1">
    <w:name w:val="Default Paragraph Font"/>
  </w:style>
  <w:style w:type="character" w:styleId="BalloonTextChar" w:customStyle="1">
    <w:name w:val="Balloon Text Char"/>
    <w:basedOn w:val="DefaultParagraphFont"/>
    <w:rPr>
      <w:rFonts w:ascii="Segoe UI" w:hAnsi="Segoe UI" w:eastAsia="Times New Roman"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Times New Roman" w:cs="Times New Roman"/>
        <w:sz w:val="28"/>
        <w:szCs w:val="22"/>
        <w:lang w:val="en-us" w:eastAsia="zh-cn" w:bidi="he-il"/>
      </w:rPr>
    </w:rPrDefault>
    <w:pPrDefault>
      <w:pPr>
        <w:ind w:left="10" w:hanging="10"/>
        <w:spacing w:after="5" w:line="264"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BalloonText">
    <w:name w:val="Balloon Text"/>
    <w:qFormat/>
    <w:basedOn w:val="Normal"/>
    <w:pPr>
      <w:spacing w:after="0" w:line="240" w:lineRule="auto"/>
    </w:pPr>
    <w:rPr>
      <w:rFonts w:ascii="Segoe UI" w:hAnsi="Segoe UI" w:cs="Segoe UI"/>
      <w:sz w:val="18"/>
      <w:szCs w:val="18"/>
    </w:rPr>
  </w:style>
  <w:style w:type="character" w:styleId="DefaultParagraphFont" w:default="1">
    <w:name w:val="Default Paragraph Font"/>
  </w:style>
  <w:style w:type="character" w:styleId="BalloonTextChar" w:customStyle="1">
    <w:name w:val="Balloon Text Char"/>
    <w:basedOn w:val="DefaultParagraphFont"/>
    <w:rPr>
      <w:rFonts w:ascii="Segoe UI" w:hAnsi="Segoe UI" w:eastAsia="Times New Roman"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 Globus</dc:creator>
  <cp:keywords/>
  <dc:description/>
  <cp:lastModifiedBy/>
  <cp:revision>3</cp:revision>
  <dcterms:created xsi:type="dcterms:W3CDTF">2019-03-26T15:27:00Z</dcterms:created>
  <dcterms:modified xsi:type="dcterms:W3CDTF">2019-04-25T11:38:42Z</dcterms:modified>
</cp:coreProperties>
</file>